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rPr>
          <w:rFonts w:hint="eastAsia" w:eastAsia="SimSun"/>
          <w:position w:val="-20"/>
          <w:lang w:val="en-US" w:eastAsia="zh-CN"/>
        </w:rPr>
        <w:pict>
          <v:shape id="_x0000_s1294" o:spid="_x0000_s1294" o:spt="75" alt="" type="#_x0000_t75" style="position:absolute;left:0pt;margin-left:-70.2pt;margin-top:11.7pt;height:11.8pt;width:15.4pt;z-index:170999705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  <o:OLEObject Type="Embed" ProgID="Equation.KSEE3" ShapeID="_x0000_s1294" DrawAspect="Content" ObjectID="_1468075725" r:id="rId4">
            <o:LockedField>false</o:LockedField>
          </o:OLEObject>
        </w:pict>
      </w:r>
      <w:r>
        <w:rPr>
          <w:rFonts w:hint="eastAsia" w:eastAsia="SimSun"/>
          <w:position w:val="-2"/>
          <w:lang w:eastAsia="zh-CN"/>
        </w:rPr>
        <w:pict>
          <v:shape id="_x0000_s1289" o:spid="_x0000_s1289" o:spt="75" type="#_x0000_t75" style="position:absolute;left:0pt;margin-left:-13.7pt;margin-top:15.3pt;height:6pt;width:8pt;z-index:-1928264704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289" DrawAspect="Content" ObjectID="_1468075726" r:id="rId6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456376320" behindDoc="0" locked="0" layoutInCell="1" allowOverlap="1">
                <wp:simplePos x="0" y="0"/>
                <wp:positionH relativeFrom="column">
                  <wp:posOffset>5412740</wp:posOffset>
                </wp:positionH>
                <wp:positionV relativeFrom="paragraph">
                  <wp:posOffset>66675</wp:posOffset>
                </wp:positionV>
                <wp:extent cx="1090930" cy="2033905"/>
                <wp:effectExtent l="6350" t="6350" r="7620" b="1714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55740" y="1478915"/>
                          <a:ext cx="1090930" cy="2033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6.2pt;margin-top:5.25pt;height:160.15pt;width:85.9pt;z-index:-1838590976;v-text-anchor:middle;mso-width-relative:page;mso-height-relative:page;" fillcolor="#FFFFFF [3212]" filled="t" stroked="t" coordsize="21600,21600" o:gfxdata="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MKAFU2QAAAAsBAAAPAAAAAAAAAAEAIAAAACIAAABkcnMvZG93bnJldi54bWxQSwECFAAUAAAA&#10;CACHTuJAsemdjF8CAAC1BAAADgAAAAAAAAABACAAAAAoAQAAZHJzL2Uyb0RvYy54bWxQSwUGAAAA&#10;AAYABgBZAQAA+QU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83" o:spid="_x0000_s1283" o:spt="75" alt="" type="#_x0000_t75" style="position:absolute;left:0pt;margin-left:-51.55pt;margin-top:8.1pt;height:18.85pt;width:31.8pt;z-index:418801664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9" o:title=""/>
            <o:lock v:ext="edit" aspectratio="t"/>
          </v:shape>
          <o:OLEObject Type="Embed" ProgID="Equation.KSEE3" ShapeID="_x0000_s1283" DrawAspect="Content" ObjectID="_1468075727" r:id="rId8">
            <o:LockedField>false</o:LockedField>
          </o:OLEObject>
        </w:pict>
      </w:r>
    </w:p>
    <w:p>
      <w:r>
        <w:rPr>
          <w:rFonts w:hint="eastAsia" w:eastAsia="SimSun"/>
          <w:position w:val="-20"/>
          <w:lang w:val="en-US" w:eastAsia="zh-CN"/>
        </w:rPr>
        <w:pict>
          <v:shape id="_x0000_s1248" o:spid="_x0000_s1248" o:spt="75" alt="" type="#_x0000_t75" style="position:absolute;left:0pt;margin-left:-78.9pt;margin-top:13.55pt;height:19.85pt;width:34.9pt;z-index:1508763648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11" o:title=""/>
            <o:lock v:ext="edit" aspectratio="t"/>
          </v:shape>
          <o:OLEObject Type="Embed" ProgID="Equation.KSEE3" ShapeID="_x0000_s1248" DrawAspect="Content" ObjectID="_1468075728" r:id="rId10">
            <o:LockedField>false</o:LockedField>
          </o:OLEObject>
        </w:pict>
      </w:r>
      <w:r>
        <w:rPr>
          <w:rFonts w:hint="eastAsia" w:eastAsia="SimSun"/>
          <w:position w:val="-2"/>
          <w:lang w:eastAsia="zh-CN"/>
        </w:rPr>
        <w:pict>
          <v:shape id="_x0000_s1284" o:spid="_x0000_s1284" o:spt="75" type="#_x0000_t75" style="position:absolute;left:0pt;margin-left:-42.25pt;margin-top:19.4pt;height:6pt;width:8pt;z-index:-1962353664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284" DrawAspect="Content" ObjectID="_1468075729" r:id="rId12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71" o:spid="_x0000_s1271" o:spt="75" alt="" type="#_x0000_t75" style="position:absolute;left:0pt;margin-left:-33.95pt;margin-top:11.8pt;height:20.2pt;width:31.8pt;z-index:803477504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14" o:title=""/>
            <o:lock v:ext="edit" aspectratio="t"/>
          </v:shape>
          <o:OLEObject Type="Embed" ProgID="Equation.KSEE3" ShapeID="_x0000_s1271" DrawAspect="Content" ObjectID="_1468075730" r:id="rId13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53109760" behindDoc="0" locked="0" layoutInCell="1" allowOverlap="1">
                <wp:simplePos x="0" y="0"/>
                <wp:positionH relativeFrom="column">
                  <wp:posOffset>3989705</wp:posOffset>
                </wp:positionH>
                <wp:positionV relativeFrom="paragraph">
                  <wp:posOffset>168275</wp:posOffset>
                </wp:positionV>
                <wp:extent cx="6350" cy="1676400"/>
                <wp:effectExtent l="4445" t="0" r="8255" b="0"/>
                <wp:wrapNone/>
                <wp:docPr id="2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14.15pt;margin-top:13.25pt;height:132pt;width:0.5pt;z-index:-1041857536;mso-width-relative:page;mso-height-relative:page;" filled="f" stroked="t" coordsize="21600,21600" o:gfxdata="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xmvMk2gAAAAoBAAAPAAAAAAAAAAEAIAAA&#10;ACIAAABkcnMvZG93bnJldi54bWxQSwECFAAUAAAACACHTuJAPlLQodEBAACSAwAADgAAAAAAAAAB&#10;ACAAAAApAQAAZHJzL2Uyb0RvYy54bWxQSwUGAAAAAAYABgBZAQAAbA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05008896" behindDoc="0" locked="0" layoutInCell="1" allowOverlap="1">
                <wp:simplePos x="0" y="0"/>
                <wp:positionH relativeFrom="column">
                  <wp:posOffset>3616960</wp:posOffset>
                </wp:positionH>
                <wp:positionV relativeFrom="paragraph">
                  <wp:posOffset>183515</wp:posOffset>
                </wp:positionV>
                <wp:extent cx="6350" cy="1676400"/>
                <wp:effectExtent l="4445" t="0" r="8255" b="0"/>
                <wp:wrapNone/>
                <wp:docPr id="55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84.8pt;margin-top:14.45pt;height:132pt;width:0.5pt;z-index:1005008896;mso-width-relative:page;mso-height-relative:page;" filled="f" stroked="t" coordsize="21600,21600" o:gfxdata="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+BR522gAAAAoBAAAPAAAAAAAAAAEAIAAA&#10;ACIAAABkcnMvZG93bnJldi54bWxQSwECFAAUAAAACACHTuJAQfLFedEBAACSAwAADgAAAAAAAAAB&#10;ACAAAAApAQAAZHJzL2Uyb0RvYy54bWxQSwUGAAAAAAYABgBZAQAAbA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20357632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179705</wp:posOffset>
                </wp:positionV>
                <wp:extent cx="6350" cy="1676400"/>
                <wp:effectExtent l="4445" t="0" r="8255" b="0"/>
                <wp:wrapNone/>
                <wp:docPr id="54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56.8pt;margin-top:14.15pt;height:132pt;width:0.5pt;z-index:620357632;mso-width-relative:page;mso-height-relative:page;" filled="f" stroked="t" coordsize="21600,21600" o:gfxdata="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f7/8HaAAAACgEAAA8AAAAAAAAAAQAgAAAA&#10;IgAAAGRycy9kb3ducmV2LnhtbFBLAQIUABQAAAAIAIdO4kDESBy70AEAAJIDAAAOAAAAAAAAAAEA&#10;IAAAACkBAABkcnMvZTJvRG9jLnhtbFBLBQYAAAAABgAGAFkBAABr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5706368" behindDoc="0" locked="0" layoutInCell="1" allowOverlap="1">
                <wp:simplePos x="0" y="0"/>
                <wp:positionH relativeFrom="column">
                  <wp:posOffset>2878455</wp:posOffset>
                </wp:positionH>
                <wp:positionV relativeFrom="paragraph">
                  <wp:posOffset>196215</wp:posOffset>
                </wp:positionV>
                <wp:extent cx="6350" cy="1676400"/>
                <wp:effectExtent l="4445" t="0" r="8255" b="0"/>
                <wp:wrapNone/>
                <wp:docPr id="5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26.65pt;margin-top:15.45pt;height:132pt;width:0.5pt;z-index:235706368;mso-width-relative:page;mso-height-relative:page;" filled="f" stroked="t" coordsize="21600,21600" o:gfxdata="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bWxcLaAAAACgEAAA8AAAAAAAAAAQAgAAAA&#10;IgAAAGRycy9kb3ducmV2LnhtbFBLAQIUABQAAAAIAIdO4kCcZ4Oa0AEAAJIDAAAOAAAAAAAAAAEA&#10;IAAAACkBAABkcnMvZTJvRG9jLnhtbFBLBQYAAAAABgAGAFkBAABr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146022400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163830</wp:posOffset>
                </wp:positionV>
                <wp:extent cx="6350" cy="1676400"/>
                <wp:effectExtent l="4445" t="0" r="8255" b="0"/>
                <wp:wrapNone/>
                <wp:docPr id="5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197.65pt;margin-top:12.9pt;height:132pt;width:0.5pt;z-index:-148944896;mso-width-relative:page;mso-height-relative:page;" filled="f" stroked="t" coordsize="21600,21600" o:gfxdata="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CkmedkAAAAKAQAADwAAAAAAAAABACAAAAAi&#10;AAAAZHJzL2Rvd25yZXYueG1sUEsBAhQAFAAAAAgAh07iQBndWljQAQAAkgMAAA4AAAAAAAAAAQAg&#10;AAAAKAEAAGRycy9lMm9Eb2MueG1sUEsFBgAAAAAGAAYAWQEAAGo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61371136" behindDoc="0" locked="0" layoutInCell="1" allowOverlap="1">
                <wp:simplePos x="0" y="0"/>
                <wp:positionH relativeFrom="column">
                  <wp:posOffset>2151380</wp:posOffset>
                </wp:positionH>
                <wp:positionV relativeFrom="paragraph">
                  <wp:posOffset>156845</wp:posOffset>
                </wp:positionV>
                <wp:extent cx="6350" cy="1676400"/>
                <wp:effectExtent l="4445" t="0" r="8255" b="0"/>
                <wp:wrapNone/>
                <wp:docPr id="50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169.4pt;margin-top:12.35pt;height:132pt;width:0.5pt;z-index:-533596160;mso-width-relative:page;mso-height-relative:page;" filled="f" stroked="t" coordsize="21600,21600" o:gfxdata="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wkrlfNoAAAAKAQAADwAAAAAAAAABACAAAAAi&#10;AAAAZHJzL2Rvd25yZXYueG1sUEsBAhQAFAAAAAgAh07iQFKumAbPAQAAkgMAAA4AAAAAAAAAAQAg&#10;AAAAKQEAAGRycy9lMm9Eb2MueG1sUEsFBgAAAAAGAAYAWQEAAGo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36308480" behindDoc="0" locked="0" layoutInCell="1" allowOverlap="1">
                <wp:simplePos x="0" y="0"/>
                <wp:positionH relativeFrom="column">
                  <wp:posOffset>1779270</wp:posOffset>
                </wp:positionH>
                <wp:positionV relativeFrom="paragraph">
                  <wp:posOffset>104140</wp:posOffset>
                </wp:positionV>
                <wp:extent cx="6350" cy="1676400"/>
                <wp:effectExtent l="4445" t="0" r="8255" b="0"/>
                <wp:wrapNone/>
                <wp:docPr id="5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140.1pt;margin-top:8.2pt;height:132pt;width:0.5pt;z-index:636308480;mso-width-relative:page;mso-height-relative:page;" filled="f" stroked="t" coordsize="21600,21600" o:gfxdata="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Ni7vm2gAAAAoBAAAPAAAAAAAAAAEAIAAA&#10;ACIAAABkcnMvZG93bnJldi54bWxQSwECFAAUAAAACACHTuJA1xRBxNEBAACSAwAADgAAAAAAAAAB&#10;ACAAAAApAQAAZHJzL2Uyb0RvYy54bWxQSwUGAAAAAAYABgBZAQAAbA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91466496" behindDoc="0" locked="0" layoutInCell="1" allowOverlap="1">
                <wp:simplePos x="0" y="0"/>
                <wp:positionH relativeFrom="column">
                  <wp:posOffset>1421765</wp:posOffset>
                </wp:positionH>
                <wp:positionV relativeFrom="paragraph">
                  <wp:posOffset>132080</wp:posOffset>
                </wp:positionV>
                <wp:extent cx="6350" cy="1676400"/>
                <wp:effectExtent l="4445" t="0" r="8255" b="0"/>
                <wp:wrapNone/>
                <wp:docPr id="48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111.95pt;margin-top:10.4pt;height:132pt;width:0.5pt;z-index:-1703500800;mso-width-relative:page;mso-height-relative:page;" filled="f" stroked="t" coordsize="21600,21600" o:gfxdata="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oT+C+tkAAAAKAQAADwAAAAAAAAABACAAAAAi&#10;AAAAZHJzL2Rvd25yZXYueG1sUEsBAhQAFAAAAAgAh07iQCrL8DvQAQAAkgMAAA4AAAAAAAAAAQAg&#10;AAAAKAEAAGRycy9lMm9Eb2MueG1sUEsFBgAAAAAGAAYAWQEAAGo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421561856" behindDoc="0" locked="0" layoutInCell="1" allowOverlap="1">
                <wp:simplePos x="0" y="0"/>
                <wp:positionH relativeFrom="column">
                  <wp:posOffset>1042035</wp:posOffset>
                </wp:positionH>
                <wp:positionV relativeFrom="paragraph">
                  <wp:posOffset>151130</wp:posOffset>
                </wp:positionV>
                <wp:extent cx="6350" cy="1676400"/>
                <wp:effectExtent l="4445" t="0" r="8255" b="0"/>
                <wp:wrapNone/>
                <wp:docPr id="47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82.05pt;margin-top:11.9pt;height:132pt;width:0.5pt;z-index:1421561856;mso-width-relative:page;mso-height-relative:page;" filled="f" stroked="t" coordsize="21600,21600" o:gfxdata="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RraT59gAAAAKAQAADwAAAAAAAAABACAAAAAi&#10;AAAAZHJzL2Rvd25yZXYueG1sUEsBAhQAFAAAAAgAh07iQB8vF7rRAQAAkgMAAA4AAAAAAAAAAQAg&#10;AAAAJwEAAGRycy9lMm9Eb2MueG1sUEsFBgAAAAAGAAYAWQEAAGo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332613632" behindDoc="1" locked="0" layoutInCell="1" allowOverlap="1">
            <wp:simplePos x="0" y="0"/>
            <wp:positionH relativeFrom="column">
              <wp:posOffset>87630</wp:posOffset>
            </wp:positionH>
            <wp:positionV relativeFrom="paragraph">
              <wp:posOffset>21590</wp:posOffset>
            </wp:positionV>
            <wp:extent cx="6958330" cy="813435"/>
            <wp:effectExtent l="0" t="0" r="13970" b="5715"/>
            <wp:wrapNone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8330" cy="813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85746176" behindDoc="0" locked="0" layoutInCell="1" allowOverlap="1">
                <wp:simplePos x="0" y="0"/>
                <wp:positionH relativeFrom="column">
                  <wp:posOffset>3820160</wp:posOffset>
                </wp:positionH>
                <wp:positionV relativeFrom="paragraph">
                  <wp:posOffset>219710</wp:posOffset>
                </wp:positionV>
                <wp:extent cx="175895" cy="966470"/>
                <wp:effectExtent l="0" t="0" r="14605" b="508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6647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00.8pt;margin-top:17.3pt;height:76.1pt;width:13.85pt;z-index:285746176;v-text-anchor:middle;mso-width-relative:page;mso-height-relative:page;" fillcolor="#FF0000" filled="t" stroked="f" coordsize="21600,21600" o:gfxdata="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r6RM39cAAAAKAQAADwAAAAAAAAABACAAAAAiAAAAZHJzL2Rvd25yZXYueG1sUEsBAhQAFAAA&#10;AAgAh07iQMiTxfd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32612608" behindDoc="0" locked="0" layoutInCell="1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234950</wp:posOffset>
                </wp:positionV>
                <wp:extent cx="175895" cy="966470"/>
                <wp:effectExtent l="0" t="0" r="14605" b="508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6647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71.45pt;margin-top:18.5pt;height:76.1pt;width:13.85pt;z-index:-1962354688;v-text-anchor:middle;mso-width-relative:page;mso-height-relative:page;" fillcolor="#FF0000" filled="t" stroked="f" coordsize="21600,21600" o:gfxdata="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uQA1rWAAAACgEAAA8AAAAAAAAAAQAgAAAAIgAAAGRycy9kb3ducmV2LnhtbFBLAQIUABQAAAAI&#10;AIdO4kDJ5RixYQIAAKkEAAAOAAAAAAAAAAEAIAAAACUBAABkcnMvZTJvRG9jLnhtbFBLBQYAAAAA&#10;BgAGAFkBAAD4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918514688" behindDoc="0" locked="0" layoutInCell="1" allowOverlap="1">
                <wp:simplePos x="0" y="0"/>
                <wp:positionH relativeFrom="column">
                  <wp:posOffset>3084195</wp:posOffset>
                </wp:positionH>
                <wp:positionV relativeFrom="paragraph">
                  <wp:posOffset>219710</wp:posOffset>
                </wp:positionV>
                <wp:extent cx="175895" cy="977900"/>
                <wp:effectExtent l="0" t="0" r="14605" b="1270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779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42.85pt;margin-top:17.3pt;height:77pt;width:13.85pt;z-index:-1376452608;v-text-anchor:middle;mso-width-relative:page;mso-height-relative:page;" fillcolor="#FF0000" filled="t" stroked="f" coordsize="21600,21600" o:gfxdata="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3Ca479cAAAAKAQAADwAAAAAAAAABACAAAAAiAAAAZHJzL2Rvd25yZXYueG1sUEsBAhQAFAAA&#10;AAgAh07iQAJ9LLF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837560320" behindDoc="0" locked="0" layoutInCell="1" allowOverlap="1">
                <wp:simplePos x="0" y="0"/>
                <wp:positionH relativeFrom="column">
                  <wp:posOffset>2703830</wp:posOffset>
                </wp:positionH>
                <wp:positionV relativeFrom="paragraph">
                  <wp:posOffset>227965</wp:posOffset>
                </wp:positionV>
                <wp:extent cx="175895" cy="977900"/>
                <wp:effectExtent l="0" t="0" r="14605" b="1270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779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12.9pt;margin-top:17.95pt;height:77pt;width:13.85pt;z-index:837560320;v-text-anchor:middle;mso-width-relative:page;mso-height-relative:page;" fillcolor="#FF0000" filled="t" stroked="f" coordsize="21600,21600" o:gfxdata="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M24q9cAAAAKAQAADwAAAAAAAAABACAAAAAiAAAAZHJzL2Rvd25yZXYueG1sUEsBAhQAFAAA&#10;AAgAh07iQOjoqQx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051573248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217805</wp:posOffset>
                </wp:positionV>
                <wp:extent cx="175895" cy="977900"/>
                <wp:effectExtent l="0" t="0" r="14605" b="1270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779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84pt;margin-top:17.15pt;height:77pt;width:13.85pt;z-index:-1243394048;v-text-anchor:middle;mso-width-relative:page;mso-height-relative:page;" fillcolor="#FF0000" filled="t" stroked="f" coordsize="21600,21600" o:gfxdata="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/DbhZdcAAAAKAQAADwAAAAAAAAABACAAAAAiAAAAZHJzL2Rvd25yZXYueG1sUEsBAhQAFAAA&#10;AAgAh07iQGuxqGZ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70618880" behindDoc="0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213360</wp:posOffset>
                </wp:positionV>
                <wp:extent cx="175895" cy="984885"/>
                <wp:effectExtent l="0" t="0" r="14605" b="571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8488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55.55pt;margin-top:16.8pt;height:77.55pt;width:13.85pt;z-index:970618880;v-text-anchor:middle;mso-width-relative:page;mso-height-relative:page;" fillcolor="#FF0000" filled="t" stroked="f" coordsize="21600,21600" o:gfxdata="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XzHGB9YAAAAKAQAADwAAAAAAAAABACAAAAAiAAAAZHJzL2Rvd25yZXYueG1sUEsBAhQAFAAA&#10;AAgAh07iQF3Q3WBjAgAAqQQAAA4AAAAAAAAAAQAgAAAAJQ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184631808" behindDoc="0" locked="0" layoutInCell="1" allowOverlap="1">
                <wp:simplePos x="0" y="0"/>
                <wp:positionH relativeFrom="column">
                  <wp:posOffset>1588135</wp:posOffset>
                </wp:positionH>
                <wp:positionV relativeFrom="paragraph">
                  <wp:posOffset>217170</wp:posOffset>
                </wp:positionV>
                <wp:extent cx="194310" cy="966470"/>
                <wp:effectExtent l="0" t="0" r="15240" b="508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4310" cy="96647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25.05pt;margin-top:17.1pt;height:76.1pt;width:15.3pt;z-index:-1110335488;v-text-anchor:middle;mso-width-relative:page;mso-height-relative:page;" fillcolor="#FF0000" filled="t" stroked="f" coordsize="21600,21600" o:gfxdata="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+qJwdcAAAAKAQAADwAAAAAAAAABACAAAAAiAAAAZHJzL2Rvd25yZXYueG1sUEsBAhQAFAAA&#10;AAgAh07iQAowDAd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03677440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227965</wp:posOffset>
                </wp:positionV>
                <wp:extent cx="175895" cy="984885"/>
                <wp:effectExtent l="0" t="0" r="14605" b="571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8488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97.8pt;margin-top:17.95pt;height:77.55pt;width:13.85pt;z-index:1103677440;v-text-anchor:middle;mso-width-relative:page;mso-height-relative:page;" fillcolor="#FF0000" filled="t" stroked="f" coordsize="21600,21600" o:gfxdata="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lWCujdcAAAAKAQAADwAAAAAAAAABACAAAAAiAAAAZHJzL2Rvd25yZXYueG1sUEsBAhQAFAAA&#10;AAgAh07iQMj9p8B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32611584" behindDoc="0" locked="0" layoutInCell="1" allowOverlap="1">
                <wp:simplePos x="0" y="0"/>
                <wp:positionH relativeFrom="column">
                  <wp:posOffset>874395</wp:posOffset>
                </wp:positionH>
                <wp:positionV relativeFrom="paragraph">
                  <wp:posOffset>234950</wp:posOffset>
                </wp:positionV>
                <wp:extent cx="175895" cy="971550"/>
                <wp:effectExtent l="0" t="0" r="14605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715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68.85pt;margin-top:18.5pt;height:76.5pt;width:13.85pt;z-index:-1962355712;v-text-anchor:middle;mso-width-relative:page;mso-height-relative:page;" fillcolor="#FF0000" filled="t" stroked="f" coordsize="21600,21600" o:gfxdata="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yKlGY1wAAAAoBAAAPAAAAAAAAAAEAIAAAACIAAABkcnMvZG93bnJldi54bWxQSwECFAAUAAAA&#10;CACHTuJAXomswmECAACpBAAADgAAAAAAAAABACAAAAAmAQAAZHJzL2Uyb0RvYy54bWxQSwUGAAAA&#10;AAYABgBZAQAA+Q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58247424" behindDoc="0" locked="0" layoutInCell="1" allowOverlap="1">
                <wp:simplePos x="0" y="0"/>
                <wp:positionH relativeFrom="column">
                  <wp:posOffset>509270</wp:posOffset>
                </wp:positionH>
                <wp:positionV relativeFrom="paragraph">
                  <wp:posOffset>233045</wp:posOffset>
                </wp:positionV>
                <wp:extent cx="175895" cy="979805"/>
                <wp:effectExtent l="0" t="0" r="14605" b="1079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7980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40.1pt;margin-top:18.35pt;height:77.15pt;width:13.85pt;z-index:758247424;v-text-anchor:middle;mso-width-relative:page;mso-height-relative:page;" fillcolor="#FF0000" filled="t" stroked="f" coordsize="21600,21600" o:gfxdata="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xZYF3WAAAACQEAAA8AAAAAAAAAAQAgAAAAIgAAAGRycy9kb3ducmV2LnhtbFBLAQIUABQAAAAI&#10;AIdO4kBnkKXvYQIAAKkEAAAOAAAAAAAAAAEAIAAAACUBAABkcnMvZTJvRG9jLnhtbFBLBQYAAAAA&#10;BgAGAFkBAAD4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82692352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229235</wp:posOffset>
                </wp:positionV>
                <wp:extent cx="5719445" cy="635"/>
                <wp:effectExtent l="0" t="38100" r="14605" b="37465"/>
                <wp:wrapNone/>
                <wp:docPr id="2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944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3.05pt;margin-top:18.05pt;height:0.05pt;width:450.35pt;z-index:1982692352;mso-width-relative:page;mso-height-relative:page;" filled="f" stroked="t" coordsize="21600,21600" o:gfxdata="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mMO87YAAAACQEAAA8A&#10;AAAAAAAAAQAgAAAAIgAAAGRycy9kb3ducmV2LnhtbFBLAQIUABQAAAAIAIdO4kAWRTfR3gEAAKAD&#10;AAAOAAAAAAAAAAEAIAAAACcBAABkcnMvZTJvRG9jLnhtbFBLBQYAAAAABgAGAFkBAAB3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eastAsia="SimSun"/>
          <w:lang w:eastAsia="zh-CN"/>
        </w:rPr>
      </w:pPr>
      <w:r>
        <w:rPr>
          <w:rFonts w:hint="eastAsia" w:eastAsia="SimSun"/>
          <w:position w:val="-20"/>
          <w:lang w:val="en-US" w:eastAsia="zh-CN"/>
        </w:rPr>
        <w:pict>
          <v:shape id="_x0000_s1295" o:spid="_x0000_s1295" o:spt="75" alt="" type="#_x0000_t75" style="position:absolute;left:0pt;margin-left:-88.25pt;margin-top:12.4pt;height:13pt;width:18.95pt;z-index:-1126630400;mso-width-relative:page;mso-height-relative:page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</v:shape>
          <o:OLEObject Type="Embed" ProgID="Equation.KSEE3" ShapeID="_x0000_s1295" DrawAspect="Content" ObjectID="_1468075731" r:id="rId16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88" o:spid="_x0000_s1288" o:spt="75" alt="" type="#_x0000_t75" style="position:absolute;left:0pt;margin-left:-67.95pt;margin-top:9.15pt;height:18.85pt;width:35.3pt;z-index:-1795209216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19" o:title=""/>
            <o:lock v:ext="edit" aspectratio="t"/>
          </v:shape>
          <o:OLEObject Type="Embed" ProgID="Equation.KSEE3" ShapeID="_x0000_s1288" DrawAspect="Content" ObjectID="_1468075732" r:id="rId18">
            <o:LockedField>false</o:LockedField>
          </o:OLEObject>
        </w:pict>
      </w:r>
      <w:r>
        <w:rPr>
          <w:rFonts w:hint="eastAsia" w:eastAsia="SimSun"/>
          <w:position w:val="-2"/>
          <w:lang w:eastAsia="zh-CN"/>
        </w:rPr>
        <w:pict>
          <v:shape id="_x0000_s1293" o:spid="_x0000_s1293" o:spt="75" type="#_x0000_t75" style="position:absolute;left:0pt;margin-left:-21.7pt;margin-top:15.85pt;height:6pt;width:8pt;z-index:-637069312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293" DrawAspect="Content" ObjectID="_1468075733" r:id="rId20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063663104" behindDoc="0" locked="0" layoutInCell="1" allowOverlap="1">
                <wp:simplePos x="0" y="0"/>
                <wp:positionH relativeFrom="column">
                  <wp:posOffset>5384800</wp:posOffset>
                </wp:positionH>
                <wp:positionV relativeFrom="paragraph">
                  <wp:posOffset>31750</wp:posOffset>
                </wp:positionV>
                <wp:extent cx="407035" cy="267335"/>
                <wp:effectExtent l="0" t="0" r="0" b="0"/>
                <wp:wrapNone/>
                <wp:docPr id="11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4pt;margin-top:2.5pt;height:21.05pt;width:32.05pt;z-index:-231304192;mso-width-relative:page;mso-height-relative:page;" filled="f" stroked="f" coordsize="21600,21600" o:gfxdata="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K0xldTWAAAACAEAAA8AAAAAAAAAAQAgAAAA&#10;IgAAAGRycy9kb3ducmV2LnhtbFBLAQIUABQAAAAIAIdO4kCqh6BmmwEAAAsDAAAOAAAAAAAAAAEA&#10;IAAAACU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SimSun"/>
          <w:position w:val="-20"/>
          <w:lang w:val="en-US" w:eastAsia="zh-CN"/>
        </w:rPr>
      </w:pPr>
      <w:r>
        <w:rPr>
          <w:rFonts w:hint="eastAsia" w:eastAsia="SimSun"/>
          <w:position w:val="-20"/>
          <w:lang w:val="en-US" w:eastAsia="zh-CN"/>
        </w:rPr>
        <w:pict>
          <v:shape id="_x0000_s1291" o:spid="_x0000_s1291" o:spt="75" alt="" type="#_x0000_t75" style="position:absolute;left:0pt;margin-left:-79.4pt;margin-top:18.05pt;height:19.85pt;width:38.8pt;z-index:1542852608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22" o:title=""/>
            <o:lock v:ext="edit" aspectratio="t"/>
          </v:shape>
          <o:OLEObject Type="Embed" ProgID="Equation.KSEE3" ShapeID="_x0000_s1291" DrawAspect="Content" ObjectID="_1468075734" r:id="rId21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92" o:spid="_x0000_s1292" o:spt="75" alt="" type="#_x0000_t75" style="position:absolute;left:0pt;margin-left:-31.2pt;margin-top:17.6pt;height:20.2pt;width:35.35pt;z-index:837566464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24" o:title=""/>
            <o:lock v:ext="edit" aspectratio="t"/>
          </v:shape>
          <o:OLEObject Type="Embed" ProgID="Equation.KSEE3" ShapeID="_x0000_s1292" DrawAspect="Content" ObjectID="_1468075735" r:id="rId23">
            <o:LockedField>false</o:LockedField>
          </o:OLEObject>
        </w:pict>
      </w:r>
      <w:r>
        <w:drawing>
          <wp:anchor distT="0" distB="0" distL="114300" distR="114300" simplePos="0" relativeHeight="2332613632" behindDoc="1" locked="0" layoutInCell="1" allowOverlap="1">
            <wp:simplePos x="0" y="0"/>
            <wp:positionH relativeFrom="column">
              <wp:posOffset>311150</wp:posOffset>
            </wp:positionH>
            <wp:positionV relativeFrom="paragraph">
              <wp:posOffset>110490</wp:posOffset>
            </wp:positionV>
            <wp:extent cx="5267960" cy="843280"/>
            <wp:effectExtent l="0" t="0" r="8890" b="13970"/>
            <wp:wrapNone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eastAsia="SimSun"/>
          <w:position w:val="-20"/>
          <w:lang w:val="en-US" w:eastAsia="zh-CN"/>
        </w:rPr>
      </w:pPr>
      <w:r>
        <w:rPr>
          <w:rFonts w:hint="eastAsia" w:eastAsia="SimSun"/>
          <w:position w:val="-2"/>
          <w:lang w:eastAsia="zh-CN"/>
        </w:rPr>
        <w:pict>
          <v:shape id="_x0000_s1290" o:spid="_x0000_s1290" o:spt="75" type="#_x0000_t75" style="position:absolute;left:0pt;margin-left:-39.5pt;margin-top:5.6pt;height:6pt;width:8pt;z-index:-1928264704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290" DrawAspect="Content" ObjectID="_1468075736" r:id="rId26">
            <o:LockedField>false</o:LockedField>
          </o:OLEObject>
        </w:pict>
      </w:r>
    </w:p>
    <w:p>
      <w:r>
        <w:rPr>
          <w:rFonts w:hint="eastAsia" w:eastAsia="SimSun"/>
          <w:position w:val="-20"/>
          <w:lang w:val="en-US" w:eastAsia="zh-CN"/>
        </w:rPr>
        <w:pict>
          <v:shape id="_x0000_s1278" o:spid="_x0000_s1278" o:spt="75" alt="" type="#_x0000_t75" style="position:absolute;left:0pt;margin-left:-62.9pt;margin-top:431.5pt;height:16.2pt;width:27.1pt;z-index:719002624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28" o:title=""/>
            <o:lock v:ext="edit" aspectratio="t"/>
          </v:shape>
          <o:OLEObject Type="Embed" ProgID="Equation.KSEE3" ShapeID="_x0000_s1278" DrawAspect="Content" ObjectID="_1468075737" r:id="rId27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300" o:spid="_x0000_s1300" o:spt="75" alt="" type="#_x0000_t75" style="position:absolute;left:0pt;margin-left:-77.5pt;margin-top:432.55pt;height:13pt;width:14.25pt;z-index:1210539008;mso-width-relative:page;mso-height-relative:page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</v:shape>
          <o:OLEObject Type="Embed" ProgID="Equation.KSEE3" ShapeID="_x0000_s1300" DrawAspect="Content" ObjectID="_1468075738" r:id="rId29">
            <o:LockedField>false</o:LockedField>
          </o:OLEObject>
        </w:pict>
      </w:r>
      <w:r>
        <w:rPr>
          <w:rFonts w:hint="eastAsia" w:eastAsia="SimSun"/>
          <w:position w:val="-2"/>
          <w:lang w:eastAsia="zh-CN"/>
        </w:rPr>
        <w:pict>
          <v:shape id="_x0000_s1287" o:spid="_x0000_s1287" o:spt="75" type="#_x0000_t75" style="position:absolute;left:0pt;margin-left:-34.85pt;margin-top:436.7pt;height:6pt;width:8pt;z-index:1366690816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287" DrawAspect="Content" ObjectID="_1468075739" r:id="rId31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301" o:spid="_x0000_s1301" o:spt="75" type="#_x0000_t75" style="position:absolute;left:0pt;margin-left:-30pt;margin-top:432.95pt;height:13pt;width:14.25pt;z-index:-2125546496;mso-width-relative:page;mso-height-relative:page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</v:shape>
          <o:OLEObject Type="Embed" ProgID="Equation.KSEE3" ShapeID="_x0000_s1301" DrawAspect="Content" ObjectID="_1468075740" r:id="rId32">
            <o:LockedField>false</o:LockedField>
          </o:OLEObject>
        </w:pict>
      </w:r>
      <w:r>
        <w:rPr>
          <w:rFonts w:hint="eastAsia" w:eastAsia="SimSun"/>
          <w:position w:val="-2"/>
          <w:lang w:eastAsia="zh-CN"/>
        </w:rPr>
        <w:pict>
          <v:shape id="_x0000_s1299" o:spid="_x0000_s1299" o:spt="75" type="#_x0000_t75" style="position:absolute;left:0pt;margin-left:-25.25pt;margin-top:464.15pt;height:6pt;width:8pt;z-index:-467508224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299" DrawAspect="Content" ObjectID="_1468075741" r:id="rId33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98" o:spid="_x0000_s1298" o:spt="75" type="#_x0000_t75" style="position:absolute;left:0pt;margin-left:-32.6pt;margin-top:367.15pt;height:13pt;width:19pt;z-index:-687215616;mso-width-relative:page;mso-height-relative:page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</v:shape>
          <o:OLEObject Type="Embed" ProgID="Equation.KSEE3" ShapeID="_x0000_s1298" DrawAspect="Content" ObjectID="_1468075742" r:id="rId34">
            <o:LockedField>false</o:LockedField>
          </o:OLEObject>
        </w:pict>
      </w:r>
      <w:r>
        <w:rPr>
          <w:rFonts w:hint="eastAsia" w:eastAsia="SimSun"/>
          <w:position w:val="-2"/>
          <w:lang w:eastAsia="zh-CN"/>
        </w:rPr>
        <w:pict>
          <v:shape id="_x0000_s1286" o:spid="_x0000_s1286" o:spt="75" type="#_x0000_t75" style="position:absolute;left:0pt;margin-left:-37.7pt;margin-top:371.1pt;height:6pt;width:8pt;z-index:1849652224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286" DrawAspect="Content" ObjectID="_1468075743" r:id="rId36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77" o:spid="_x0000_s1277" o:spt="75" alt="" type="#_x0000_t75" style="position:absolute;left:0pt;margin-left:-58.3pt;margin-top:365pt;height:16.55pt;width:18.8pt;z-index:1675908096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38" o:title=""/>
            <o:lock v:ext="edit" aspectratio="t"/>
          </v:shape>
          <o:OLEObject Type="Embed" ProgID="Equation.KSEE3" ShapeID="_x0000_s1277" DrawAspect="Content" ObjectID="_1468075744" r:id="rId37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97" o:spid="_x0000_s1297" o:spt="75" alt="" type="#_x0000_t75" style="position:absolute;left:0pt;margin-left:-77.7pt;margin-top:367.5pt;height:13pt;width:19pt;z-index:1929704448;mso-width-relative:page;mso-height-relative:page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</v:shape>
          <o:OLEObject Type="Embed" ProgID="Equation.KSEE3" ShapeID="_x0000_s1297" DrawAspect="Content" ObjectID="_1468075745" r:id="rId39">
            <o:LockedField>false</o:LockedField>
          </o:OLEObject>
        </w:pict>
      </w:r>
      <w:r>
        <w:rPr>
          <w:rFonts w:hint="eastAsia" w:eastAsia="SimSun"/>
          <w:position w:val="-2"/>
          <w:lang w:eastAsia="zh-CN"/>
        </w:rPr>
        <w:pict>
          <v:shape id="_x0000_s1296" o:spid="_x0000_s1296" o:spt="75" type="#_x0000_t75" style="position:absolute;left:0pt;margin-left:-37.75pt;margin-top:395.75pt;height:6pt;width:8pt;z-index:471364608;mso-width-relative:page;mso-height-relative:page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  <o:OLEObject Type="Embed" ProgID="Equation.KSEE3" ShapeID="_x0000_s1296" DrawAspect="Content" ObjectID="_1468075746" r:id="rId40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58" o:spid="_x0000_s1258" o:spt="75" alt="" type="#_x0000_t75" style="position:absolute;left:0pt;margin-left:-24.95pt;margin-top:392.1pt;height:16pt;width:17.9pt;z-index:1982614528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42" o:title=""/>
            <o:lock v:ext="edit" aspectratio="t"/>
          </v:shape>
          <o:OLEObject Type="Embed" ProgID="Equation.KSEE3" ShapeID="_x0000_s1258" DrawAspect="Content" ObjectID="_1468075747" r:id="rId41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64" o:spid="_x0000_s1264" o:spt="75" alt="" type="#_x0000_t75" style="position:absolute;left:0pt;margin-left:-14.9pt;margin-top:365.65pt;height:16.9pt;width:17.95pt;z-index:333594624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44" o:title=""/>
            <o:lock v:ext="edit" aspectratio="t"/>
          </v:shape>
          <o:OLEObject Type="Embed" ProgID="Equation.KSEE3" ShapeID="_x0000_s1264" DrawAspect="Content" ObjectID="_1468075748" r:id="rId43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1078400" behindDoc="0" locked="0" layoutInCell="1" allowOverlap="1">
                <wp:simplePos x="0" y="0"/>
                <wp:positionH relativeFrom="column">
                  <wp:posOffset>854075</wp:posOffset>
                </wp:positionH>
                <wp:positionV relativeFrom="paragraph">
                  <wp:posOffset>455295</wp:posOffset>
                </wp:positionV>
                <wp:extent cx="1343025" cy="327025"/>
                <wp:effectExtent l="0" t="0" r="0" b="0"/>
                <wp:wrapNone/>
                <wp:docPr id="29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constant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67.25pt;margin-top:35.85pt;height:25.75pt;width:105.75pt;z-index:111078400;mso-width-relative:page;mso-height-relative:page;" filled="f" stroked="f" coordsize="21600,21600" o:gfxdata="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GpBqDPXAAAACQEAAA8AAAAAAAAAAQAgAAAA&#10;IgAAAGRycy9kb3ducmV2LnhtbFBLAQIUABQAAAAIAIdO4kDrvbU0mgEAAAwDAAAOAAAAAAAAAAEA&#10;IAAAACY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constant</w:t>
                      </w: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68" o:spid="_x0000_s1268" o:spt="75" type="#_x0000_t75" style="position:absolute;left:0pt;margin-left:34.35pt;margin-top:36.3pt;height:21pt;width:32pt;z-index:1978863616;mso-width-relative:page;mso-height-relative:page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</v:shape>
          <o:OLEObject Type="Embed" ProgID="Equation.KSEE3" ShapeID="_x0000_s1268" DrawAspect="Content" ObjectID="_1468075749" r:id="rId45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82706688" behindDoc="0" locked="0" layoutInCell="1" allowOverlap="1">
                <wp:simplePos x="0" y="0"/>
                <wp:positionH relativeFrom="column">
                  <wp:posOffset>5390515</wp:posOffset>
                </wp:positionH>
                <wp:positionV relativeFrom="paragraph">
                  <wp:posOffset>24130</wp:posOffset>
                </wp:positionV>
                <wp:extent cx="407035" cy="267335"/>
                <wp:effectExtent l="0" t="0" r="0" b="0"/>
                <wp:wrapNone/>
                <wp:docPr id="23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4.45pt;margin-top:1.9pt;height:21.05pt;width:32.05pt;z-index:1982706688;mso-width-relative:page;mso-height-relative:page;" filled="f" stroked="f" coordsize="21600,21600" o:gfxdata="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DU+fp9cAAAAKAQAADwAAAAAAAAABACAA&#10;AAAiAAAAZHJzL2Rvd25yZXYueG1sUEsBAhQAFAAAAAgAh07iQO4Ft/WcAQAACwMAAA4AAAAAAAAA&#10;AQAgAAAAJg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82693376" behindDoc="0" locked="0" layoutInCell="1" allowOverlap="1">
                <wp:simplePos x="0" y="0"/>
                <wp:positionH relativeFrom="column">
                  <wp:posOffset>-165100</wp:posOffset>
                </wp:positionH>
                <wp:positionV relativeFrom="paragraph">
                  <wp:posOffset>17145</wp:posOffset>
                </wp:positionV>
                <wp:extent cx="5744845" cy="22225"/>
                <wp:effectExtent l="0" t="38100" r="8255" b="15875"/>
                <wp:wrapNone/>
                <wp:docPr id="24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845" cy="22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3pt;margin-top:1.35pt;height:1.75pt;width:452.35pt;z-index:1982693376;mso-width-relative:page;mso-height-relative:page;" filled="f" stroked="t" coordsize="21600,21600" o:gfxdata="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miVHYNoAAAAJAQAA&#10;DwAAAAAAAAABACAAAAAiAAAAZHJzL2Rvd25yZXYueG1sUEsBAhQAFAAAAAgAh07iQPgV/YbeAQAA&#10;ogMAAA4AAAAAAAAAAQAgAAAAKQEAAGRycy9lMm9Eb2MueG1sUEsFBgAAAAAGAAYAWQEAAHkFAAAA&#10;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456378368" behindDoc="0" locked="0" layoutInCell="1" allowOverlap="1">
            <wp:simplePos x="0" y="0"/>
            <wp:positionH relativeFrom="column">
              <wp:posOffset>488950</wp:posOffset>
            </wp:positionH>
            <wp:positionV relativeFrom="paragraph">
              <wp:posOffset>4441190</wp:posOffset>
            </wp:positionV>
            <wp:extent cx="5059680" cy="641350"/>
            <wp:effectExtent l="0" t="0" r="7620" b="6350"/>
            <wp:wrapNone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456377344" behindDoc="0" locked="0" layoutInCell="1" allowOverlap="1">
            <wp:simplePos x="0" y="0"/>
            <wp:positionH relativeFrom="column">
              <wp:posOffset>203200</wp:posOffset>
            </wp:positionH>
            <wp:positionV relativeFrom="paragraph">
              <wp:posOffset>5327650</wp:posOffset>
            </wp:positionV>
            <wp:extent cx="5331460" cy="594360"/>
            <wp:effectExtent l="0" t="0" r="2540" b="15240"/>
            <wp:wrapNone/>
            <wp:docPr id="4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8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SimSun"/>
          <w:position w:val="-20"/>
          <w:lang w:val="en-US" w:eastAsia="zh-CN"/>
        </w:rPr>
        <w:pict>
          <v:shape id="_x0000_s1281" o:spid="_x0000_s1281" o:spt="75" type="#_x0000_t75" style="position:absolute;left:0pt;margin-left:363.15pt;margin-top:472.85pt;height:21pt;width:54.05pt;z-index:28199936;mso-width-relative:page;mso-height-relative:page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</v:shape>
          <o:OLEObject Type="Embed" ProgID="Equation.KSEE3" ShapeID="_x0000_s1281" DrawAspect="Content" ObjectID="_1468075750" r:id="rId49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27" o:spid="_x0000_s1227" o:spt="75" type="#_x0000_t75" style="position:absolute;left:0pt;margin-left:202pt;margin-top:472.2pt;height:23.05pt;width:59.35pt;z-index:758731776;mso-width-relative:page;mso-height-relative:page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</v:shape>
          <o:OLEObject Type="Embed" ProgID="Equation.KSEE3" ShapeID="_x0000_s1227" DrawAspect="Content" ObjectID="_1468075751" r:id="rId51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82" o:spid="_x0000_s1282" o:spt="75" type="#_x0000_t75" style="position:absolute;left:0pt;margin-left:37.4pt;margin-top:469.85pt;height:23.2pt;width:59.7pt;z-index:-195257344;mso-width-relative:page;mso-height-relative:page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</v:shape>
          <o:OLEObject Type="Embed" ProgID="Equation.KSEE3" ShapeID="_x0000_s1282" DrawAspect="Content" ObjectID="_1468075752" r:id="rId53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65" o:spid="_x0000_s1265" o:spt="75" alt="" type="#_x0000_t75" style="position:absolute;left:0pt;margin-left:-16pt;margin-top:430.85pt;height:17.1pt;width:25.95pt;z-index:522677248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56" o:title=""/>
            <o:lock v:ext="edit" aspectratio="t"/>
          </v:shape>
          <o:OLEObject Type="Embed" ProgID="Equation.KSEE3" ShapeID="_x0000_s1265" DrawAspect="Content" ObjectID="_1468075753" r:id="rId55">
            <o:LockedField>false</o:LockedField>
          </o:OLEObject>
        </w:pict>
      </w:r>
      <w:r>
        <w:drawing>
          <wp:anchor distT="0" distB="0" distL="114300" distR="114300" simplePos="0" relativeHeight="2456899584" behindDoc="0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2153285</wp:posOffset>
            </wp:positionV>
            <wp:extent cx="5272405" cy="751205"/>
            <wp:effectExtent l="0" t="0" r="4445" b="10795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5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456379392" behindDoc="0" locked="0" layoutInCell="1" allowOverlap="1">
                <wp:simplePos x="0" y="0"/>
                <wp:positionH relativeFrom="column">
                  <wp:posOffset>5168900</wp:posOffset>
                </wp:positionH>
                <wp:positionV relativeFrom="paragraph">
                  <wp:posOffset>4114800</wp:posOffset>
                </wp:positionV>
                <wp:extent cx="787400" cy="2139950"/>
                <wp:effectExtent l="0" t="0" r="1270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17615" y="7461885"/>
                          <a:ext cx="787400" cy="2139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7pt;margin-top:324pt;height:168.5pt;width:62pt;z-index:-1838587904;v-text-anchor:middle;mso-width-relative:page;mso-height-relative:page;" fillcolor="#FFFFFF [3212]" filled="t" stroked="f" coordsize="21600,21600" o:gfxdata="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WdAHsNkAAAALAQAADwAAAAAAAAABACAAAAAiAAAAZHJzL2Rvd25yZXYueG1sUEsBAhQAFAAAAAgA&#10;h07iQOj38OldAgAAiQQAAA4AAAAAAAAAAQAgAAAAKA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32844288" behindDoc="0" locked="0" layoutInCell="1" allowOverlap="1">
                <wp:simplePos x="0" y="0"/>
                <wp:positionH relativeFrom="column">
                  <wp:posOffset>2888615</wp:posOffset>
                </wp:positionH>
                <wp:positionV relativeFrom="paragraph">
                  <wp:posOffset>5333365</wp:posOffset>
                </wp:positionV>
                <wp:extent cx="2063115" cy="1905"/>
                <wp:effectExtent l="0" t="48895" r="13335" b="63500"/>
                <wp:wrapNone/>
                <wp:docPr id="143" name="直接箭头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115" cy="190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7.45pt;margin-top:419.95pt;height:0.15pt;width:162.45pt;z-index:-862123008;mso-width-relative:page;mso-height-relative:page;" filled="f" stroked="t" coordsize="21600,21600" o:gfxdata="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NT8gK2QAAAAsBAAAPAAAAAAAAAAEAIAAAACIAAABkcnMvZG93&#10;bnJldi54bWxQSwECFAAUAAAACACHTuJAIQb3g/8BAADUAwAADgAAAAAAAAABACAAAAAoAQAAZHJz&#10;L2Uyb0RvYy54bWxQSwUGAAAAAAYABgBZAQAAmQUAAAAA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41984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4769485</wp:posOffset>
                </wp:positionV>
                <wp:extent cx="17780" cy="878205"/>
                <wp:effectExtent l="0" t="0" r="1270" b="1714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" cy="87820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26pt;margin-top:375.55pt;height:69.15pt;width:1.4pt;z-index:944041984;v-text-anchor:middle;mso-width-relative:page;mso-height-relative:page;" fillcolor="#FF0000" filled="t" stroked="f" coordsize="21600,21600" o:gfxdata="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g4v4NkAAAALAQAADwAAAAAAAAABACAAAAAiAAAAZHJzL2Rvd25yZXYueG1sUEsBAhQAFAAA&#10;AAgAh07iQLtx8wBgAgAAqAQAAA4AAAAAAAAAAQAgAAAAKA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331784704" behindDoc="0" locked="0" layoutInCell="1" allowOverlap="1">
                <wp:simplePos x="0" y="0"/>
                <wp:positionH relativeFrom="column">
                  <wp:posOffset>750570</wp:posOffset>
                </wp:positionH>
                <wp:positionV relativeFrom="paragraph">
                  <wp:posOffset>4753610</wp:posOffset>
                </wp:positionV>
                <wp:extent cx="76200" cy="878205"/>
                <wp:effectExtent l="0" t="0" r="0" b="1714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200" cy="87820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59.1pt;margin-top:374.3pt;height:69.15pt;width:6pt;z-index:1331784704;v-text-anchor:middle;mso-width-relative:page;mso-height-relative:page;" fillcolor="#FF0000" filled="t" stroked="f" coordsize="21600,21600" o:gfxdata="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6pn732AAAAAsBAAAPAAAAAAAAAAEAIAAAACIAAABkcnMvZG93bnJldi54bWxQSwECFAAUAAAA&#10;CACHTuJAM8XC6WACAACoBAAADgAAAAAAAAABACAAAAAnAQAAZHJzL2Uyb0RvYy54bWxQSwUGAAAA&#10;AAYABgBZAQAA+Q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816092672" behindDoc="0" locked="0" layoutInCell="1" allowOverlap="1">
                <wp:simplePos x="0" y="0"/>
                <wp:positionH relativeFrom="column">
                  <wp:posOffset>4939665</wp:posOffset>
                </wp:positionH>
                <wp:positionV relativeFrom="paragraph">
                  <wp:posOffset>4756785</wp:posOffset>
                </wp:positionV>
                <wp:extent cx="81915" cy="877570"/>
                <wp:effectExtent l="0" t="0" r="13335" b="1778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1915" cy="87757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88.95pt;margin-top:374.55pt;height:69.1pt;width:6.45pt;z-index:-478874624;v-text-anchor:middle;mso-width-relative:page;mso-height-relative:page;" fillcolor="#FF0000" filled="t" stroked="f" coordsize="21600,21600" o:gfxdata="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PM8PW2AAAAAsBAAAPAAAAAAAAAAEAIAAAACIAAABkcnMvZG93bnJldi54bWxQSwECFAAUAAAA&#10;CACHTuJA8v2c8GACAACoBAAADgAAAAAAAAABACAAAAAnAQAAZHJzL2Uyb0RvYy54bWxQSwUGAAAA&#10;AAYABgBZAQAA+Q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line id="箭头 631" o:spid="_x0000_s1193" o:spt="20" style="position:absolute;left:0pt;margin-left:18.7pt;margin-top:375.2pt;height:0.25pt;width:412.15pt;z-index:25547571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46080" behindDoc="0" locked="0" layoutInCell="1" allowOverlap="1">
                <wp:simplePos x="0" y="0"/>
                <wp:positionH relativeFrom="column">
                  <wp:posOffset>2891155</wp:posOffset>
                </wp:positionH>
                <wp:positionV relativeFrom="paragraph">
                  <wp:posOffset>4451985</wp:posOffset>
                </wp:positionV>
                <wp:extent cx="2124075" cy="7620"/>
                <wp:effectExtent l="0" t="48895" r="9525" b="5778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81200" y="5918835"/>
                          <a:ext cx="2124075" cy="762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7.65pt;margin-top:350.55pt;height:0.6pt;width:167.25pt;z-index:944046080;mso-width-relative:page;mso-height-relative:page;" filled="f" stroked="t" coordsize="21600,21600" o:gfxdata="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uceFstkAAAALAQAADwAAAAAAAAABACAA&#10;AAAiAAAAZHJzL2Rvd25yZXYueG1sUEsBAhQAFAAAAAgAh07iQD4Dv+EMAgAA3AMAAA4AAAAAAAAA&#10;AQAgAAAAKAEAAGRycy9lMm9Eb2MueG1sUEsFBgAAAAAGAAYAWQEAAKYFAAAAAA==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05433344" behindDoc="0" locked="0" layoutInCell="1" allowOverlap="1">
                <wp:simplePos x="0" y="0"/>
                <wp:positionH relativeFrom="column">
                  <wp:posOffset>5010785</wp:posOffset>
                </wp:positionH>
                <wp:positionV relativeFrom="paragraph">
                  <wp:posOffset>4356100</wp:posOffset>
                </wp:positionV>
                <wp:extent cx="2540" cy="1438910"/>
                <wp:effectExtent l="0" t="0" r="0" b="0"/>
                <wp:wrapNone/>
                <wp:docPr id="58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43891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394.55pt;margin-top:343pt;height:113.3pt;width:0.2pt;z-index:2005433344;mso-width-relative:page;mso-height-relative:page;" filled="f" stroked="t" coordsize="21600,21600" o:gfxdata="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x/JhXXAAAACwEAAA8AAAAA&#10;AAAAAQAgAAAAIgAAAGRycy9kb3ducmV2LnhtbFBLAQIUABQAAAAIAIdO4kDER8p+3AEAAJwDAAAO&#10;AAAAAAAAAAEAIAAAACYBAABkcnMvZTJvRG9jLnhtbFBLBQYAAAAABgAGAFkBAAB0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735965184" behindDoc="0" locked="0" layoutInCell="1" allowOverlap="1">
                <wp:simplePos x="0" y="0"/>
                <wp:positionH relativeFrom="column">
                  <wp:posOffset>744855</wp:posOffset>
                </wp:positionH>
                <wp:positionV relativeFrom="paragraph">
                  <wp:posOffset>4639945</wp:posOffset>
                </wp:positionV>
                <wp:extent cx="3175" cy="1175385"/>
                <wp:effectExtent l="0" t="0" r="0" b="0"/>
                <wp:wrapNone/>
                <wp:docPr id="56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117538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58.65pt;margin-top:365.35pt;height:92.55pt;width:0.25pt;z-index:-1559002112;mso-width-relative:page;mso-height-relative:page;" filled="f" stroked="t" coordsize="21600,21600" o:gfxdata="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cO2yN1gAAAAsBAAAPAAAAAAAAAAEA&#10;IAAAACIAAABkcnMvZG93bnJldi54bWxQSwECFAAUAAAACACHTuJA8e7+hNgBAACcAwAADgAAAAAA&#10;AAABACAAAAAlAQAAZHJzL2Uyb0RvYy54bWxQSwUGAAAAAAYABgBZAQAAbw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80" o:spid="_x0000_s1280" o:spt="75" type="#_x0000_t75" style="position:absolute;left:0pt;margin-left:395.4pt;margin-top:228.55pt;height:17.6pt;width:21.6pt;z-index:670340096;mso-width-relative:page;mso-height-relative:page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</v:shape>
          <o:OLEObject Type="Embed" ProgID="Equation.KSEE3" ShapeID="_x0000_s1280" DrawAspect="Content" ObjectID="_1468075754" r:id="rId58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952749568" behindDoc="0" locked="0" layoutInCell="1" allowOverlap="1">
                <wp:simplePos x="0" y="0"/>
                <wp:positionH relativeFrom="column">
                  <wp:posOffset>5062220</wp:posOffset>
                </wp:positionH>
                <wp:positionV relativeFrom="paragraph">
                  <wp:posOffset>1665605</wp:posOffset>
                </wp:positionV>
                <wp:extent cx="158115" cy="902335"/>
                <wp:effectExtent l="0" t="0" r="13335" b="1206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115" cy="90233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98.6pt;margin-top:131.15pt;height:71.05pt;width:12.45pt;z-index:-342217728;v-text-anchor:middle;mso-width-relative:page;mso-height-relative:page;" fillcolor="#FF0000" filled="t" stroked="f" coordsize="21600,21600" o:gfxdata="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IWtvq9kAAAALAQAADwAAAAAAAAABACAAAAAiAAAAZHJzL2Rvd25yZXYueG1sUEsBAhQA&#10;FAAAAAgAh07iQBrJN6VjAgAAqQQAAA4AAAAAAAAAAQAgAAAAKAEAAGRycy9lMm9Eb2MueG1sUEsF&#10;BgAAAAAGAAYAWQEAAP0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79" o:spid="_x0000_s1279" o:spt="75" type="#_x0000_t75" style="position:absolute;left:0pt;margin-left:195.95pt;margin-top:230.2pt;height:17.6pt;width:21.6pt;z-index:460998656;mso-width-relative:page;mso-height-relative:page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</v:shape>
          <o:OLEObject Type="Embed" ProgID="Equation.KSEE3" ShapeID="_x0000_s1279" DrawAspect="Content" ObjectID="_1468075755" r:id="rId60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102203392" behindDoc="0" locked="0" layoutInCell="1" allowOverlap="1">
                <wp:simplePos x="0" y="0"/>
                <wp:positionH relativeFrom="column">
                  <wp:posOffset>2528570</wp:posOffset>
                </wp:positionH>
                <wp:positionV relativeFrom="paragraph">
                  <wp:posOffset>1662430</wp:posOffset>
                </wp:positionV>
                <wp:extent cx="158115" cy="902335"/>
                <wp:effectExtent l="0" t="0" r="13335" b="1206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115" cy="90233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99.1pt;margin-top:130.9pt;height:71.05pt;width:12.45pt;z-index:2102203392;v-text-anchor:middle;mso-width-relative:page;mso-height-relative:page;" fillcolor="#FF0000" filled="t" stroked="f" coordsize="21600,21600" o:gfxdata="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DJE/x2AAAAAsBAAAPAAAAAAAAAAEAIAAAACIAAABkcnMvZG93bnJldi54bWxQSwECFAAU&#10;AAAACACHTuJADixNI2MCAACpBAAADgAAAAAAAAABACAAAAAnAQAAZHJzL2Uyb0RvYy54bWxQSwUG&#10;AAAAAAYABgBZAQAA/A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0419840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2911475</wp:posOffset>
                </wp:positionV>
                <wp:extent cx="1343025" cy="327025"/>
                <wp:effectExtent l="0" t="0" r="0" b="0"/>
                <wp:wrapNone/>
                <wp:docPr id="16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constant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19.9pt;margin-top:229.25pt;height:25.75pt;width:105.75pt;z-index:320419840;mso-width-relative:page;mso-height-relative:page;" filled="f" stroked="f" coordsize="21600,21600" o:gfxdata="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GHLP9HYAAAACgEAAA8AAAAAAAAAAQAgAAAA&#10;IgAAAGRycy9kb3ducmV2LnhtbFBLAQIUABQAAAAIAIdO4kB8A70FmQEAAAw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constant</w:t>
                      </w: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3" o:spid="_x0000_s1223" o:spt="75" type="#_x0000_t75" style="position:absolute;left:0pt;margin-left:-1.65pt;margin-top:230.35pt;height:17.6pt;width:21.6pt;z-index:944052224;mso-width-relative:page;mso-height-relative:page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</v:shape>
          <o:OLEObject Type="Embed" ProgID="Equation.KSEE3" ShapeID="_x0000_s1223" DrawAspect="Content" ObjectID="_1468075756" r:id="rId61">
            <o:LockedField>false</o:LockedField>
          </o:OLEObject>
        </w:pict>
      </w:r>
      <w:r>
        <w:drawing>
          <wp:anchor distT="0" distB="0" distL="114300" distR="114300" simplePos="0" relativeHeight="2456898560" behindDoc="0" locked="0" layoutInCell="1" allowOverlap="1">
            <wp:simplePos x="0" y="0"/>
            <wp:positionH relativeFrom="column">
              <wp:posOffset>-125095</wp:posOffset>
            </wp:positionH>
            <wp:positionV relativeFrom="paragraph">
              <wp:posOffset>2256155</wp:posOffset>
            </wp:positionV>
            <wp:extent cx="5272405" cy="608330"/>
            <wp:effectExtent l="0" t="0" r="4445" b="127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7693030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1664335</wp:posOffset>
                </wp:positionV>
                <wp:extent cx="158115" cy="902335"/>
                <wp:effectExtent l="0" t="0" r="13335" b="1206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8115" cy="90233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2.75pt;margin-top:131.05pt;height:71.05pt;width:12.45pt;z-index:1176930304;v-text-anchor:middle;mso-width-relative:page;mso-height-relative:page;" fillcolor="#FF0000" filled="t" stroked="f" coordsize="21600,21600" o:gfxdata="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jWBsVtcAAAAJAQAADwAAAAAAAAABACAAAAAiAAAAZHJzL2Rvd25yZXYueG1sUEsBAhQAFAAA&#10;AAgAh07iQOS5yJ5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82613504" behindDoc="0" locked="0" layoutInCell="1" allowOverlap="1">
                <wp:simplePos x="0" y="0"/>
                <wp:positionH relativeFrom="column">
                  <wp:posOffset>117475</wp:posOffset>
                </wp:positionH>
                <wp:positionV relativeFrom="paragraph">
                  <wp:posOffset>1368425</wp:posOffset>
                </wp:positionV>
                <wp:extent cx="14605" cy="1537335"/>
                <wp:effectExtent l="0" t="0" r="0" b="0"/>
                <wp:wrapNone/>
                <wp:docPr id="128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" cy="15373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9.25pt;margin-top:107.75pt;height:121.05pt;width:1.15pt;z-index:1982613504;mso-width-relative:page;mso-height-relative:page;" filled="f" stroked="t" coordsize="21600,21600" o:gfxdata="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D4gAUtUAAAAJAQAADwAAAAAAAAAB&#10;ACAAAAAiAAAAZHJzL2Rvd25yZXYueG1sUEsBAhQAFAAAAAgAh07iQAF3CQraAQAAngMAAA4AAAAA&#10;AAAAAQAgAAAAJAEAAGRycy9lMm9Eb2MueG1sUEsFBgAAAAAGAAYAWQEAAHA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580513280" behindDoc="0" locked="0" layoutInCell="1" allowOverlap="1">
                <wp:simplePos x="0" y="0"/>
                <wp:positionH relativeFrom="column">
                  <wp:posOffset>5207635</wp:posOffset>
                </wp:positionH>
                <wp:positionV relativeFrom="paragraph">
                  <wp:posOffset>1369060</wp:posOffset>
                </wp:positionV>
                <wp:extent cx="21590" cy="1497330"/>
                <wp:effectExtent l="4445" t="0" r="12065" b="7620"/>
                <wp:wrapNone/>
                <wp:docPr id="10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" cy="149733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410.05pt;margin-top:107.8pt;height:117.9pt;width:1.7pt;z-index:-714454016;mso-width-relative:page;mso-height-relative:page;" filled="f" stroked="t" coordsize="21600,21600" o:gfxdata="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G6XkXYAAAACwEAAA8AAAAA&#10;AAAAAQAgAAAAIgAAAGRycy9kb3ducmV2LnhtbFBLAQIUABQAAAAIAIdO4kDwMSZ12wEAAJ0DAAAO&#10;AAAAAAAAAAEAIAAAACcBAABkcnMvZTJvRG9jLnhtbFBLBQYAAAAABgAGAFkBAAB0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063568896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1413510</wp:posOffset>
                </wp:positionV>
                <wp:extent cx="17780" cy="1497330"/>
                <wp:effectExtent l="0" t="0" r="0" b="0"/>
                <wp:wrapNone/>
                <wp:docPr id="9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" cy="149733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10.85pt;margin-top:111.3pt;height:117.9pt;width:1.4pt;z-index:-231398400;mso-width-relative:page;mso-height-relative:page;" filled="f" stroked="t" coordsize="21600,21600" o:gfxdata="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M1U6F2AAAAAsBAAAPAAAA&#10;AAAAAAEAIAAAACIAAABkcnMvZG93bnJldi54bWxQSwECFAAUAAAACACHTuJAGihqBNwBAACcAwAA&#10;DgAAAAAAAAABACAAAAAnAQAAZHJzL2Uyb0RvYy54bWxQSwUGAAAAAAYABgBZAQAAdQ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2571750</wp:posOffset>
                </wp:positionV>
                <wp:extent cx="5454650" cy="7620"/>
                <wp:effectExtent l="0" t="38100" r="12700" b="30480"/>
                <wp:wrapNone/>
                <wp:docPr id="7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3177540"/>
                          <a:ext cx="5454650" cy="76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2.15pt;margin-top:202.5pt;height:0.6pt;width:429.5pt;z-index:251736064;mso-width-relative:page;mso-height-relative:page;" filled="f" stroked="t" coordsize="21600,21600" o:gfxdata="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PloDD2wAAAAsBAAAPAAAAAAAAAAEAIAAAACIAAABkcnMvZG93bnJldi54bWxQSwECFAAUAAAA&#10;CACHTuJA2qqtAusBAACrAwAADgAAAAAAAAABACAAAAAq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32" o:spid="_x0000_s1232" o:spt="75" type="#_x0000_t75" style="position:absolute;left:0pt;margin-left:-48.1pt;margin-top:216.05pt;height:21.05pt;width:16.3pt;z-index:944058368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64" o:title=""/>
            <o:lock v:ext="edit" aspectratio="t"/>
          </v:shape>
          <o:OLEObject Type="Embed" ProgID="Equation.KSEE3" ShapeID="_x0000_s1232" DrawAspect="Content" ObjectID="_1468075757" r:id="rId63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31" o:spid="_x0000_s1231" o:spt="75" type="#_x0000_t75" style="position:absolute;left:0pt;margin-left:-44.55pt;margin-top:102.45pt;height:21.05pt;width:16.3pt;z-index:944056320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66" o:title=""/>
            <o:lock v:ext="edit" aspectratio="t"/>
          </v:shape>
          <o:OLEObject Type="Embed" ProgID="Equation.KSEE3" ShapeID="_x0000_s1231" DrawAspect="Content" ObjectID="_1468075758" r:id="rId65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47" o:spid="_x0000_s1247" o:spt="75" type="#_x0000_t75" style="position:absolute;left:0pt;margin-left:-67.45pt;margin-top:181.75pt;height:21.05pt;width:37.35pt;z-index:816362496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68" o:title=""/>
            <o:lock v:ext="edit" aspectratio="t"/>
          </v:shape>
          <o:OLEObject Type="Embed" ProgID="Equation.KSEE3" ShapeID="_x0000_s1247" DrawAspect="Content" ObjectID="_1468075759" r:id="rId67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72" o:spid="_x0000_s1272" o:spt="75" type="#_x0000_t75" style="position:absolute;left:0pt;margin-left:-86.95pt;margin-top:138.6pt;height:21.05pt;width:57.75pt;z-index:2060583936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70" o:title=""/>
            <o:lock v:ext="edit" aspectratio="t"/>
          </v:shape>
          <o:OLEObject Type="Embed" ProgID="Equation.KSEE3" ShapeID="_x0000_s1272" DrawAspect="Content" ObjectID="_1468075760" r:id="rId69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5292090</wp:posOffset>
                </wp:positionH>
                <wp:positionV relativeFrom="paragraph">
                  <wp:posOffset>2555240</wp:posOffset>
                </wp:positionV>
                <wp:extent cx="407035" cy="267335"/>
                <wp:effectExtent l="0" t="0" r="0" b="0"/>
                <wp:wrapNone/>
                <wp:docPr id="2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85840" y="316103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16.7pt;margin-top:201.2pt;height:21.05pt;width:32.05pt;z-index:251749376;mso-width-relative:page;mso-height-relative:page;" filled="f" stroked="f" coordsize="21600,21600" o:gfxdata="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RlPuidgAAAALAQAA&#10;DwAAAAAAAAABACAAAAAiAAAAZHJzL2Rvd25yZXYueG1sUEsBAhQAFAAAAAgAh07iQGh81+2nAQAA&#10;Fw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5370195</wp:posOffset>
                </wp:positionH>
                <wp:positionV relativeFrom="paragraph">
                  <wp:posOffset>1609090</wp:posOffset>
                </wp:positionV>
                <wp:extent cx="367030" cy="267335"/>
                <wp:effectExtent l="0" t="0" r="0" b="0"/>
                <wp:wrapNone/>
                <wp:docPr id="2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95365" y="253365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2.85pt;margin-top:126.7pt;height:21.05pt;width:28.9pt;z-index:251748352;mso-width-relative:page;mso-height-relative:page;" filled="f" stroked="f" coordsize="21600,21600" o:gfxdata="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2mMzgNgAAAALAQAADwAA&#10;AAAAAAABACAAAAAiAAAAZHJzL2Rvd25yZXYueG1sUEsBAhQAFAAAAAgAh07iQIXKVGekAQAAFwMA&#10;AA4AAAAAAAAAAQAgAAAAJw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-176530</wp:posOffset>
                </wp:positionH>
                <wp:positionV relativeFrom="paragraph">
                  <wp:posOffset>1652270</wp:posOffset>
                </wp:positionV>
                <wp:extent cx="5518785" cy="5715"/>
                <wp:effectExtent l="0" t="38100" r="5715" b="32385"/>
                <wp:wrapNone/>
                <wp:docPr id="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2537460"/>
                          <a:ext cx="5518785" cy="571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3.9pt;margin-top:130.1pt;height:0.45pt;width:434.55pt;z-index:251735040;mso-width-relative:page;mso-height-relative:page;" filled="f" stroked="t" coordsize="21600,21600" o:gfxdata="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7GCrU2wAAAAsBAAAPAAAAAAAAAAEAIAAAACIAAABkcnMvZG93bnJldi54bWxQSwECFAAUAAAA&#10;CACHTuJA6wfOyOsBAACrAwAADgAAAAAAAAABACAAAAAq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60" o:spid="_x0000_s1260" o:spt="75" alt="" type="#_x0000_t75" style="position:absolute;left:0pt;margin-left:-13.45pt;margin-top:459.55pt;height:16.35pt;width:27pt;z-index:1540979712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72" o:title=""/>
            <o:lock v:ext="edit" aspectratio="t"/>
          </v:shape>
          <o:OLEObject Type="Embed" ProgID="Equation.KSEE3" ShapeID="_x0000_s1260" DrawAspect="Content" ObjectID="_1468075761" r:id="rId71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03976704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4243705</wp:posOffset>
                </wp:positionV>
                <wp:extent cx="22225" cy="1787525"/>
                <wp:effectExtent l="4445" t="0" r="11430" b="3175"/>
                <wp:wrapNone/>
                <wp:docPr id="3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" cy="1787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25.55pt;margin-top:334.15pt;height:140.75pt;width:1.75pt;z-index:603976704;mso-width-relative:page;mso-height-relative:page;" filled="f" stroked="t" coordsize="21600,21600" o:gfxdata="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a9qsZ2AAAAAsBAAAPAAAAAAAA&#10;AAEAIAAAACIAAABkcnMvZG93bnJldi54bWxQSwECFAAUAAAACACHTuJAh1mYQ9kBAACdAwAADgAA&#10;AAAAAAABACAAAAAnAQAAZHJzL2Uyb0RvYy54bWxQSwUGAAAAAAYABgBZAQAAcg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pict>
          <v:shape id="文本框 613" o:spid="_x0000_s1203" o:spt="202" type="#_x0000_t202" style="position:absolute;left:0pt;margin-left:413.55pt;margin-top:441.75pt;height:21.05pt;width:28.9pt;z-index:94405017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w:pict>
          <v:shape id="文本框 613" o:spid="_x0000_s1156" o:spt="202" type="#_x0000_t202" style="position:absolute;left:0pt;margin-left:417.2pt;margin-top:380.45pt;height:21.05pt;width:28.9pt;z-index:705802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ins w:id="0" w:author="Gilgil" w:date="2015-06-16T14:27:00Z"/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bookmarkStart w:id="0" w:name="_GoBack"/>
      <w:bookmarkEnd w:id="0"/>
      <w:r>
        <w:rPr>
          <w:sz w:val="22"/>
        </w:rPr>
        <w:pict>
          <v:line id="箭头 631" o:spid="_x0000_s1164" o:spt="20" style="position:absolute;left:0pt;margin-left:10pt;margin-top:443.5pt;height:0.25pt;width:420.25pt;z-index:94404915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07EF0"/>
    <w:rsid w:val="00B36DD4"/>
    <w:rsid w:val="014C7370"/>
    <w:rsid w:val="02B75572"/>
    <w:rsid w:val="02C305D0"/>
    <w:rsid w:val="05C4519A"/>
    <w:rsid w:val="06697F25"/>
    <w:rsid w:val="09033447"/>
    <w:rsid w:val="092C7FA6"/>
    <w:rsid w:val="0BC56D28"/>
    <w:rsid w:val="0ED2746C"/>
    <w:rsid w:val="11AD3793"/>
    <w:rsid w:val="15133C02"/>
    <w:rsid w:val="19352178"/>
    <w:rsid w:val="19922A02"/>
    <w:rsid w:val="1AAD43B6"/>
    <w:rsid w:val="1C7A4155"/>
    <w:rsid w:val="20877D5C"/>
    <w:rsid w:val="21580763"/>
    <w:rsid w:val="22BD4710"/>
    <w:rsid w:val="28052DAE"/>
    <w:rsid w:val="283E769B"/>
    <w:rsid w:val="287B6F87"/>
    <w:rsid w:val="28F8541A"/>
    <w:rsid w:val="2BC12107"/>
    <w:rsid w:val="2CA12A44"/>
    <w:rsid w:val="2DB702E0"/>
    <w:rsid w:val="2DC14A47"/>
    <w:rsid w:val="2F440E2D"/>
    <w:rsid w:val="330B39E1"/>
    <w:rsid w:val="37C83D76"/>
    <w:rsid w:val="380929BB"/>
    <w:rsid w:val="3C4153E9"/>
    <w:rsid w:val="3C5F3797"/>
    <w:rsid w:val="3D1D442B"/>
    <w:rsid w:val="3D660906"/>
    <w:rsid w:val="4103568E"/>
    <w:rsid w:val="4320360A"/>
    <w:rsid w:val="43946076"/>
    <w:rsid w:val="44F0431F"/>
    <w:rsid w:val="45872E2C"/>
    <w:rsid w:val="489E4476"/>
    <w:rsid w:val="4DA656E4"/>
    <w:rsid w:val="518C166C"/>
    <w:rsid w:val="56C47302"/>
    <w:rsid w:val="5A3E033A"/>
    <w:rsid w:val="5BF01BA4"/>
    <w:rsid w:val="603369D9"/>
    <w:rsid w:val="608D62CB"/>
    <w:rsid w:val="656225D7"/>
    <w:rsid w:val="67866F33"/>
    <w:rsid w:val="69634801"/>
    <w:rsid w:val="697201CD"/>
    <w:rsid w:val="6A607EF0"/>
    <w:rsid w:val="6DC40F40"/>
    <w:rsid w:val="78885124"/>
    <w:rsid w:val="7BF8575C"/>
    <w:rsid w:val="7FF543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4" Type="http://schemas.openxmlformats.org/officeDocument/2006/relationships/fontTable" Target="fontTable.xml"/><Relationship Id="rId73" Type="http://schemas.openxmlformats.org/officeDocument/2006/relationships/customXml" Target="../customXml/item1.xml"/><Relationship Id="rId72" Type="http://schemas.openxmlformats.org/officeDocument/2006/relationships/image" Target="media/image32.wmf"/><Relationship Id="rId71" Type="http://schemas.openxmlformats.org/officeDocument/2006/relationships/oleObject" Target="embeddings/oleObject37.bin"/><Relationship Id="rId70" Type="http://schemas.openxmlformats.org/officeDocument/2006/relationships/image" Target="media/image31.wmf"/><Relationship Id="rId7" Type="http://schemas.openxmlformats.org/officeDocument/2006/relationships/image" Target="media/image2.wmf"/><Relationship Id="rId69" Type="http://schemas.openxmlformats.org/officeDocument/2006/relationships/oleObject" Target="embeddings/oleObject36.bin"/><Relationship Id="rId68" Type="http://schemas.openxmlformats.org/officeDocument/2006/relationships/image" Target="media/image30.wmf"/><Relationship Id="rId67" Type="http://schemas.openxmlformats.org/officeDocument/2006/relationships/oleObject" Target="embeddings/oleObject35.bin"/><Relationship Id="rId66" Type="http://schemas.openxmlformats.org/officeDocument/2006/relationships/image" Target="media/image29.wmf"/><Relationship Id="rId65" Type="http://schemas.openxmlformats.org/officeDocument/2006/relationships/oleObject" Target="embeddings/oleObject34.bin"/><Relationship Id="rId64" Type="http://schemas.openxmlformats.org/officeDocument/2006/relationships/image" Target="media/image28.wmf"/><Relationship Id="rId63" Type="http://schemas.openxmlformats.org/officeDocument/2006/relationships/oleObject" Target="embeddings/oleObject33.bin"/><Relationship Id="rId62" Type="http://schemas.openxmlformats.org/officeDocument/2006/relationships/image" Target="media/image27.png"/><Relationship Id="rId61" Type="http://schemas.openxmlformats.org/officeDocument/2006/relationships/oleObject" Target="embeddings/oleObject32.bin"/><Relationship Id="rId60" Type="http://schemas.openxmlformats.org/officeDocument/2006/relationships/oleObject" Target="embeddings/oleObject31.bin"/><Relationship Id="rId6" Type="http://schemas.openxmlformats.org/officeDocument/2006/relationships/oleObject" Target="embeddings/oleObject2.bin"/><Relationship Id="rId59" Type="http://schemas.openxmlformats.org/officeDocument/2006/relationships/image" Target="media/image26.wmf"/><Relationship Id="rId58" Type="http://schemas.openxmlformats.org/officeDocument/2006/relationships/oleObject" Target="embeddings/oleObject30.bin"/><Relationship Id="rId57" Type="http://schemas.openxmlformats.org/officeDocument/2006/relationships/image" Target="media/image25.png"/><Relationship Id="rId56" Type="http://schemas.openxmlformats.org/officeDocument/2006/relationships/image" Target="media/image24.wmf"/><Relationship Id="rId55" Type="http://schemas.openxmlformats.org/officeDocument/2006/relationships/oleObject" Target="embeddings/oleObject29.bin"/><Relationship Id="rId54" Type="http://schemas.openxmlformats.org/officeDocument/2006/relationships/image" Target="media/image23.wmf"/><Relationship Id="rId53" Type="http://schemas.openxmlformats.org/officeDocument/2006/relationships/oleObject" Target="embeddings/oleObject28.bin"/><Relationship Id="rId52" Type="http://schemas.openxmlformats.org/officeDocument/2006/relationships/image" Target="media/image22.wmf"/><Relationship Id="rId51" Type="http://schemas.openxmlformats.org/officeDocument/2006/relationships/oleObject" Target="embeddings/oleObject27.bin"/><Relationship Id="rId50" Type="http://schemas.openxmlformats.org/officeDocument/2006/relationships/image" Target="media/image21.wmf"/><Relationship Id="rId5" Type="http://schemas.openxmlformats.org/officeDocument/2006/relationships/image" Target="media/image1.wmf"/><Relationship Id="rId49" Type="http://schemas.openxmlformats.org/officeDocument/2006/relationships/oleObject" Target="embeddings/oleObject26.bin"/><Relationship Id="rId48" Type="http://schemas.openxmlformats.org/officeDocument/2006/relationships/image" Target="media/image20.png"/><Relationship Id="rId47" Type="http://schemas.openxmlformats.org/officeDocument/2006/relationships/image" Target="media/image19.png"/><Relationship Id="rId46" Type="http://schemas.openxmlformats.org/officeDocument/2006/relationships/image" Target="media/image18.wmf"/><Relationship Id="rId45" Type="http://schemas.openxmlformats.org/officeDocument/2006/relationships/oleObject" Target="embeddings/oleObject25.bin"/><Relationship Id="rId44" Type="http://schemas.openxmlformats.org/officeDocument/2006/relationships/image" Target="media/image17.wmf"/><Relationship Id="rId43" Type="http://schemas.openxmlformats.org/officeDocument/2006/relationships/oleObject" Target="embeddings/oleObject24.bin"/><Relationship Id="rId42" Type="http://schemas.openxmlformats.org/officeDocument/2006/relationships/image" Target="media/image16.wmf"/><Relationship Id="rId41" Type="http://schemas.openxmlformats.org/officeDocument/2006/relationships/oleObject" Target="embeddings/oleObject23.bin"/><Relationship Id="rId40" Type="http://schemas.openxmlformats.org/officeDocument/2006/relationships/oleObject" Target="embeddings/oleObject22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1.bin"/><Relationship Id="rId38" Type="http://schemas.openxmlformats.org/officeDocument/2006/relationships/image" Target="media/image15.wmf"/><Relationship Id="rId37" Type="http://schemas.openxmlformats.org/officeDocument/2006/relationships/oleObject" Target="embeddings/oleObject20.bin"/><Relationship Id="rId36" Type="http://schemas.openxmlformats.org/officeDocument/2006/relationships/oleObject" Target="embeddings/oleObject19.bin"/><Relationship Id="rId35" Type="http://schemas.openxmlformats.org/officeDocument/2006/relationships/image" Target="media/image14.wmf"/><Relationship Id="rId34" Type="http://schemas.openxmlformats.org/officeDocument/2006/relationships/oleObject" Target="embeddings/oleObject18.bin"/><Relationship Id="rId33" Type="http://schemas.openxmlformats.org/officeDocument/2006/relationships/oleObject" Target="embeddings/oleObject17.bin"/><Relationship Id="rId32" Type="http://schemas.openxmlformats.org/officeDocument/2006/relationships/oleObject" Target="embeddings/oleObject16.bin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oleObject" Target="embeddings/oleObject12.bin"/><Relationship Id="rId25" Type="http://schemas.openxmlformats.org/officeDocument/2006/relationships/image" Target="media/image11.png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png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94"/>
    <customShpInfo spid="_x0000_s1289"/>
    <customShpInfo spid="_x0000_s1026" textRotate="1"/>
    <customShpInfo spid="_x0000_s1283"/>
    <customShpInfo spid="_x0000_s1248"/>
    <customShpInfo spid="_x0000_s1284"/>
    <customShpInfo spid="_x0000_s1271"/>
    <customShpInfo spid="_x0000_s1295"/>
    <customShpInfo spid="_x0000_s1288"/>
    <customShpInfo spid="_x0000_s1293"/>
    <customShpInfo spid="_x0000_s1291"/>
    <customShpInfo spid="_x0000_s1292"/>
    <customShpInfo spid="_x0000_s1290"/>
    <customShpInfo spid="_x0000_s1278"/>
    <customShpInfo spid="_x0000_s1300"/>
    <customShpInfo spid="_x0000_s1287"/>
    <customShpInfo spid="_x0000_s1301"/>
    <customShpInfo spid="_x0000_s1299"/>
    <customShpInfo spid="_x0000_s1298"/>
    <customShpInfo spid="_x0000_s1286"/>
    <customShpInfo spid="_x0000_s1277"/>
    <customShpInfo spid="_x0000_s1297"/>
    <customShpInfo spid="_x0000_s1296"/>
    <customShpInfo spid="_x0000_s1258"/>
    <customShpInfo spid="_x0000_s1264"/>
    <customShpInfo spid="_x0000_s1268"/>
    <customShpInfo spid="_x0000_s1281"/>
    <customShpInfo spid="_x0000_s1227"/>
    <customShpInfo spid="_x0000_s1282"/>
    <customShpInfo spid="_x0000_s1265"/>
    <customShpInfo spid="_x0000_s1193"/>
    <customShpInfo spid="_x0000_s1280"/>
    <customShpInfo spid="_x0000_s1279"/>
    <customShpInfo spid="_x0000_s1223"/>
    <customShpInfo spid="_x0000_s1232"/>
    <customShpInfo spid="_x0000_s1231"/>
    <customShpInfo spid="_x0000_s1247"/>
    <customShpInfo spid="_x0000_s1272"/>
    <customShpInfo spid="_x0000_s1260"/>
    <customShpInfo spid="_x0000_s1203"/>
    <customShpInfo spid="_x0000_s1156"/>
    <customShpInfo spid="_x0000_s116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2016-10-20T17:26:00Z</dcterms:created>
  <dc:creator>Gilgil</dc:creator>
  <cp:lastModifiedBy>Gilgil</cp:lastModifiedBy>
  <dcterms:modified xsi:type="dcterms:W3CDTF">2017-06-08T15:00:32Z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
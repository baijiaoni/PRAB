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="SimSun"/>
          <w:lang w:val="en-US" w:eastAsia="zh-CN"/>
        </w:rPr>
      </w:pPr>
      <w:r>
        <w:rPr>
          <w:sz w:val="22"/>
        </w:rPr>
        <w:pict>
          <v:line id="箭头 631" o:spid="_x0000_s1193" o:spt="20" style="position:absolute;left:0pt;flip:y;margin-left:18.45pt;margin-top:371.2pt;height:0.75pt;width:444.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2" o:spt="20" style="position:absolute;left:0pt;flip:y;margin-left:226.1pt;margin-top:360.6pt;height:92.95pt;width:0.5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2574290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7pt;margin-top:202.7pt;height:21.05pt;width:32.05pt;z-index:251749376;mso-width-relative:page;mso-height-relative:page;" filled="f" stroked="f" coordsize="21600,21600" o:gfxdata="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u1Aae1wAAAAsBAAAP&#10;AAAAAAAAAAEAIAAAACIAAABkcnMvZG93bnJldi54bWxQSwECFAAUAAAACACHTuJAaHzX7acBAAAX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type="#_x0000_t75" style="position:absolute;left:0pt;margin-left:-39.05pt;margin-top:195.25pt;height:44.75pt;width:17.65pt;z-index:-192881152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232" DrawAspect="Content" ObjectID="_1468075725" r:id="rId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type="#_x0000_t75" style="position:absolute;left:0pt;margin-left:-41.2pt;margin-top:117.7pt;height:21pt;width:17.65pt;z-index:154060288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31" DrawAspect="Content" ObjectID="_1468075726" r:id="rId6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2978150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95pt;margin-top:234.5pt;height:0pt;width:15pt;z-index:251739136;mso-width-relative:page;mso-height-relative:page;" filled="f" stroked="t" coordsize="21600,21600" o:gfxdata="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s9xMNYAAAAL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5488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2956560</wp:posOffset>
                </wp:positionV>
                <wp:extent cx="190500" cy="0"/>
                <wp:effectExtent l="0" t="48895" r="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1pt;margin-top:232.8pt;height:0pt;width:15pt;z-index:321215488;mso-width-relative:page;mso-height-relative:page;" filled="f" stroked="t" coordsize="21600,21600" o:gfxdata="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xoCufYAAAACwEAAA8AAAAAAAAAAQAgAAAAIgAAAGRycy9kb3ducmV2LnhtbFBLAQIUABQA&#10;AAAIAIdO4kAWkNUb8AEAAKM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446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2959735</wp:posOffset>
                </wp:positionV>
                <wp:extent cx="190500" cy="1905"/>
                <wp:effectExtent l="0" t="48260" r="0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3.65pt;margin-top:233.05pt;height:0.15pt;width:15pt;z-index:321214464;mso-width-relative:page;mso-height-relative:page;" filled="f" stroked="t" coordsize="21600,21600" o:gfxdata="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adx4tcAAAALAQAADwAAAAAAAAABACAAAAAiAAAAZHJzL2Rvd25yZXYu&#10;eG1sUEsBAhQAFAAAAAgAh07iQC7rGh/8AQAAugMAAA4AAAAAAAAAAQAgAAAAJgEAAGRycy9lMm9E&#10;b2MueG1sUEsFBgAAAAAGAAYAWQEAAJ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drawing>
          <wp:anchor distT="0" distB="0" distL="114300" distR="114300" simplePos="0" relativeHeight="2601404416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2045970</wp:posOffset>
            </wp:positionV>
            <wp:extent cx="5267960" cy="1294765"/>
            <wp:effectExtent l="0" t="0" r="8890" b="63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2606040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205.2pt;height:1.75pt;width:452.35pt;z-index:251736064;mso-width-relative:page;mso-height-relative:page;" filled="f" stroked="t" coordsize="21600,21600" o:gfxdata="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hOiSN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2981325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1.5pt;margin-top:234.75pt;height:0.15pt;width:15pt;z-index:251738112;mso-width-relative:page;mso-height-relative:page;" filled="f" stroked="t" coordsize="21600,21600" o:gfxdata="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wLruNgAAAALAQAADwAAAAAAAAABACAAAAAiAAAA&#10;ZHJzL2Rvd25yZXYueG1sUEsBAhQAFAAAAAgAh07iQGyBkvAHAgAAyAMAAA4AAAAAAAAAAQAgAAAA&#10;Jw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276.85pt;margin-top:235pt;height:17.6pt;width:21.6pt;z-index:-1483049984;mso-width-relative:page;mso-height-relative:page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  <o:OLEObject Type="Embed" ProgID="Equation.KSEE3" ShapeID="_x0000_s1223" DrawAspect="Content" ObjectID="_1468075727" r:id="rId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2981325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39.25pt;margin-top:234.75pt;height:25.75pt;width:105.75pt;z-index:251737088;mso-width-relative:page;mso-height-relative:page;" filled="f" stroked="f" coordsize="21600,21600" o:gfxdata="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DsP6GnYAAAACwEAAA8AAAAAAAAAAQAgAAAA&#10;IgAAAGRycy9kb3ducmV2LnhtbFBLAQIUABQAAAAIAIdO4kCrajz7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type="#_x0000_t75" style="position:absolute;left:0pt;margin-left:112.55pt;margin-top:235.25pt;height:17.6pt;width:21.6pt;z-index:-979733504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220" DrawAspect="Content" ObjectID="_1468075728" r:id="rId1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24206336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1304290</wp:posOffset>
                </wp:positionV>
                <wp:extent cx="125730" cy="1317625"/>
                <wp:effectExtent l="0" t="0" r="762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176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65pt;margin-top:102.7pt;height:103.75pt;width:9.9pt;z-index:1624206336;v-text-anchor:middle;mso-width-relative:page;mso-height-relative:page;" fillcolor="#FF0000" filled="t" stroked="f" coordsize="21600,21600" o:gfxdata="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3RkhNgAAAALAQAADwAAAAAAAAABACAAAAAiAAAAZHJzL2Rvd25yZXYueG1sUEsBAhQAFAAAAAgA&#10;h07iQM5DDQReAgAAng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859980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1277620</wp:posOffset>
                </wp:positionV>
                <wp:extent cx="125730" cy="1329055"/>
                <wp:effectExtent l="0" t="0" r="7620" b="44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2905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75pt;margin-top:100.6pt;height:104.65pt;width:9.9pt;z-index:-1986367488;v-text-anchor:middle;mso-width-relative:page;mso-height-relative:page;" fillcolor="#FF0000" filled="t" stroked="f" coordsize="21600,21600" o:gfxdata="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6vPSNgAAAALAQAADwAAAAAAAAABACAAAAAiAAAAZHJzL2Rvd25yZXYueG1sUEsBAhQAFAAAAAgA&#10;h07iQMwDCiNeAgAAoA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1199515</wp:posOffset>
                </wp:positionV>
                <wp:extent cx="10160" cy="1746885"/>
                <wp:effectExtent l="0" t="0" r="0" b="0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7468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20.45pt;margin-top:94.45pt;height:137.55pt;width:0.8pt;z-index:251740160;mso-width-relative:page;mso-height-relative:page;" filled="f" stroked="t" coordsize="21600,21600" o:gfxdata="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+vBgp1gAAAAsBAAAPAAAAAAAA&#10;AAEAIAAAACIAAABkcnMvZG93bnJldi54bWxQSwECFAAUAAAACACHTuJAYKrFD9sBAACeAwAADgAA&#10;AAAAAAABACAAAAAl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1805305</wp:posOffset>
                </wp:positionV>
                <wp:extent cx="8890" cy="1188720"/>
                <wp:effectExtent l="0" t="0" r="0" b="0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1300" y="2117725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0.4pt;margin-top:142.15pt;height:93.6pt;width:0.7pt;z-index:251740160;mso-width-relative:page;mso-height-relative:page;" filled="f" stroked="t" coordsize="21600,21600" o:gfxdata="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5J/ob&#10;2AAAAAsBAAAPAAAAAAAAAAEAIAAAACIAAABkcnMvZG93bnJldi54bWxQSwECFAAUAAAACACHTuJA&#10;RoPMSOgBAACoAwAADgAAAAAAAAABACAAAAAnAQAAZHJzL2Uyb0RvYy54bWxQSwUGAAAAAAYABgBZ&#10;AQAAg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1167765</wp:posOffset>
                </wp:positionV>
                <wp:extent cx="1270" cy="1757045"/>
                <wp:effectExtent l="0" t="0" r="0" b="0"/>
                <wp:wrapNone/>
                <wp:docPr id="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7570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82.6pt;margin-top:91.95pt;height:138.35pt;width:0.1pt;z-index:321216512;mso-width-relative:page;mso-height-relative:page;" filled="f" stroked="t" coordsize="21600,21600" o:gfxdata="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koUHdcAAAALAQAADwAAAAAAAAAB&#10;ACAAAAAiAAAAZHJzL2Rvd25yZXYueG1sUEsBAhQAFAAAAAgAh07iQBqDfbDYAQAAnAMAAA4AAAAA&#10;AAAAAQAgAAAAJg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3715385</wp:posOffset>
                </wp:positionH>
                <wp:positionV relativeFrom="paragraph">
                  <wp:posOffset>1783715</wp:posOffset>
                </wp:positionV>
                <wp:extent cx="8890" cy="1188720"/>
                <wp:effectExtent l="0" t="0" r="0" b="0"/>
                <wp:wrapNone/>
                <wp:docPr id="1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92.55pt;margin-top:140.45pt;height:93.6pt;width:0.7pt;z-index:321216512;mso-width-relative:page;mso-height-relative:page;" filled="f" stroked="t" coordsize="21600,21600" o:gfxdata="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MMsg9cAAAALAQAADwAAAAAA&#10;AAABACAAAAAiAAAAZHJzL2Rvd25yZXYueG1sUEsBAhQAFAAAAAgAh07iQOrk3zXbAQAAnAMAAA4A&#10;AAAAAAAAAQAgAAAAJgEAAGRycy9lMm9Eb2MueG1sUEsFBgAAAAAGAAYAWQEAAHM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5" DrawAspect="Content" ObjectID="_1468075729" r:id="rId13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lang w:val="en-US" w:eastAsia="zh-CN"/>
        </w:rPr>
        <w:t xml:space="preserve">                                                 </w: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drawing>
          <wp:anchor distT="0" distB="0" distL="114300" distR="114300" simplePos="0" relativeHeight="2601403392" behindDoc="0" locked="0" layoutInCell="1" allowOverlap="1">
            <wp:simplePos x="0" y="0"/>
            <wp:positionH relativeFrom="column">
              <wp:posOffset>415925</wp:posOffset>
            </wp:positionH>
            <wp:positionV relativeFrom="paragraph">
              <wp:posOffset>93345</wp:posOffset>
            </wp:positionV>
            <wp:extent cx="5267960" cy="1294765"/>
            <wp:effectExtent l="0" t="0" r="8890" b="63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44" o:spid="_x0000_s1244" o:spt="75" alt="" type="#_x0000_t75" style="position:absolute;left:0pt;margin-left:-14.35pt;margin-top:1.9pt;height:26.1pt;width:26.55pt;z-index:281562112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6" o:title=""/>
            <o:lock v:ext="edit" aspectratio="t"/>
          </v:shape>
          <o:OLEObject Type="Embed" ProgID="Equation.KSEE3" ShapeID="_x0000_s1244" DrawAspect="Content" ObjectID="_1468075730" r:id="rId15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51" o:spid="_x0000_s1251" o:spt="75" alt="" type="#_x0000_t75" style="position:absolute;left:0pt;margin-left:-28.15pt;margin-top:10.45pt;height:8pt;width:10pt;z-index:-388372480;mso-width-relative:page;mso-height-relative:page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</v:shape>
          <o:OLEObject Type="Embed" ProgID="Equation.KSEE3" ShapeID="_x0000_s1251" DrawAspect="Content" ObjectID="_1468075731" r:id="rId1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5" o:spid="_x0000_s1245" o:spt="75" alt="" type="#_x0000_t75" style="position:absolute;left:0pt;margin-left:-55.55pt;margin-top:1.6pt;height:24.3pt;width:19.95pt;z-index:-9406054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20" o:title=""/>
            <o:lock v:ext="edit" aspectratio="t"/>
          </v:shape>
          <o:OLEObject Type="Embed" ProgID="Equation.KSEE3" ShapeID="_x0000_s1245" DrawAspect="Content" ObjectID="_1468075732" r:id="rId19">
            <o:LockedField>false</o:LockedField>
          </o:OLEObject>
        </w:pict>
      </w:r>
      <w:r>
        <w:drawing>
          <wp:anchor distT="0" distB="0" distL="114300" distR="114300" simplePos="0" relativeHeight="2601394176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207645</wp:posOffset>
            </wp:positionV>
            <wp:extent cx="5588635" cy="713740"/>
            <wp:effectExtent l="0" t="0" r="12065" b="10160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sz w:val="22"/>
        </w:rPr>
        <w:pict>
          <v:shape id="文本框 613" o:spid="_x0000_s1156" o:spt="202" type="#_x0000_t202" style="position:absolute;left:0pt;margin-left:448.6pt;margin-top:17.35pt;height:33.7pt;width:31.7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8"/>
                      <w:szCs w:val="28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47" o:spid="_x0000_s1247" o:spt="75" alt="" type="#_x0000_t75" style="position:absolute;left:0pt;margin-left:-14.5pt;margin-top:12.45pt;height:24.55pt;width:25.55pt;z-index:394788864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23" o:title=""/>
            <o:lock v:ext="edit" aspectratio="t"/>
          </v:shape>
          <o:OLEObject Type="Embed" ProgID="Equation.KSEE3" ShapeID="_x0000_s1247" DrawAspect="Content" ObjectID="_1468075733" r:id="rId22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53846272" behindDoc="0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59690</wp:posOffset>
                </wp:positionV>
                <wp:extent cx="635" cy="1190625"/>
                <wp:effectExtent l="0" t="0" r="0" b="0"/>
                <wp:wrapNone/>
                <wp:docPr id="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1906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09.2pt;margin-top:4.7pt;height:93.75pt;width:0.05pt;z-index:-741121024;mso-width-relative:page;mso-height-relative:page;" filled="f" stroked="t" coordsize="21600,21600" o:gfxdata="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7VxC9tQAAAAJAQAADwAAAAAAAAABACAA&#10;AAAiAAAAZHJzL2Rvd25yZXYueG1sUEsBAhQAFAAAAAgAh07iQM+aM+XYAQAAmgMAAA4AAAAAAAAA&#10;AQAgAAAAIw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392932864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39370</wp:posOffset>
                </wp:positionV>
                <wp:extent cx="53975" cy="828040"/>
                <wp:effectExtent l="0" t="0" r="3175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975" cy="8280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43.2pt;margin-top:3.1pt;height:65.2pt;width:4.25pt;z-index:-902034432;v-text-anchor:middle;mso-width-relative:page;mso-height-relative:page;" fillcolor="#FF0000" filled="t" stroked="f" coordsize="21600,21600" o:gfxdata="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TL3T9cAAAAJAQAADwAAAAAAAAABACAAAAAiAAAAZHJzL2Rvd25yZXYueG1sUEsBAhQAFAAAAAgA&#10;h07iQHnAaLZfAgAAqAQAAA4AAAAAAAAAAQAgAAAAJg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77000448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57150</wp:posOffset>
                </wp:positionV>
                <wp:extent cx="635" cy="1190625"/>
                <wp:effectExtent l="0" t="0" r="0" b="0"/>
                <wp:wrapNone/>
                <wp:docPr id="1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1906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42.65pt;margin-top:4.5pt;height:93.75pt;width:0.05pt;z-index:-1317966848;mso-width-relative:page;mso-height-relative:page;" filled="f" stroked="t" coordsize="21600,21600" o:gfxdata="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Y3MAf0wAAAAkBAAAPAAAAAAAAAAEAIAAA&#10;ACIAAABkcnMvZG93bnJldi54bWxQSwECFAAUAAAACACHTuJAtvvCP9gBAACbAwAADgAAAAAAAAAB&#10;ACAAAAAiAQAAZHJzL2Uyb0RvYy54bWxQSwUGAAAAAAYABgBZAQAAb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91192576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114300</wp:posOffset>
                </wp:positionV>
                <wp:extent cx="635" cy="1069340"/>
                <wp:effectExtent l="0" t="0" r="0" b="0"/>
                <wp:wrapNone/>
                <wp:docPr id="1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0693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61.05pt;margin-top:9pt;height:84.2pt;width:0.05pt;z-index:-303774720;mso-width-relative:page;mso-height-relative:page;" filled="f" stroked="t" coordsize="21600,21600" o:gfxdata="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kvFRbTAAAACgEAAA8AAAAAAAAAAQAg&#10;AAAAIgAAAGRycy9kb3ducmV2LnhtbFBLAQIUABQAAAAIAIdO4kC4wYnA2gEAAJsDAAAOAAAAAAAA&#10;AAEAIAAAACIBAABkcnMvZTJvRG9jLnhtbFBLBQYAAAAABgAGAFkBAABu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12836096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43180</wp:posOffset>
                </wp:positionV>
                <wp:extent cx="76200" cy="828040"/>
                <wp:effectExtent l="0" t="0" r="0" b="1016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8280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86.35pt;margin-top:3.4pt;height:65.2pt;width:6pt;z-index:1912836096;v-text-anchor:middle;mso-width-relative:page;mso-height-relative:page;" fillcolor="#FF0000" filled="t" stroked="f" coordsize="21600,21600" o:gfxdata="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AY&#10;OKLWAAAACQEAAA8AAAAAAAAAAQAgAAAAIgAAAGRycy9kb3ducmV2LnhtbFBLAQIUABQAAAAIAIdO&#10;4kCEWGO6XgIAAKgEAAAOAAAAAAAAAAEAIAAAACUBAABkcnMvZTJvRG9jLnhtbFBLBQYAAAAABgAG&#10;AFkBAAD1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69778688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41910</wp:posOffset>
                </wp:positionV>
                <wp:extent cx="53975" cy="828040"/>
                <wp:effectExtent l="0" t="0" r="3175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975" cy="8280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05.35pt;margin-top:3.3pt;height:65.2pt;width:4.25pt;z-index:-325188608;v-text-anchor:middle;mso-width-relative:page;mso-height-relative:page;" fillcolor="#FF0000" filled="t" stroked="f" coordsize="21600,21600" o:gfxdata="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q0uB9YAAAAJAQAADwAAAAAAAAABACAAAAAiAAAAZHJzL2Rvd25yZXYueG1sUEsBAhQAFAAAAAgA&#10;h07iQBFrzw5gAgAApgQAAA4AAAAAAAAAAQAgAAAAJQ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96903680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53975</wp:posOffset>
                </wp:positionV>
                <wp:extent cx="635" cy="1190625"/>
                <wp:effectExtent l="0" t="0" r="0" b="0"/>
                <wp:wrapNone/>
                <wp:docPr id="1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1906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1.85pt;margin-top:4.25pt;height:93.75pt;width:0.05pt;z-index:1496903680;mso-width-relative:page;mso-height-relative:page;" filled="f" stroked="t" coordsize="21600,21600" o:gfxdata="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lbaLdQAAAAJAQAADwAAAAAAAAABACAA&#10;AAAiAAAAZHJzL2Rvd25yZXYueG1sUEsBAhQAFAAAAAgAh07iQEzTKGnYAQAAmwMAAA4AAAAAAAAA&#10;AQAgAAAAIw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523773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40005</wp:posOffset>
                </wp:positionV>
                <wp:extent cx="17780" cy="845820"/>
                <wp:effectExtent l="0" t="0" r="1270" b="1143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84582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25pt;margin-top:3.15pt;height:66.6pt;width:1.4pt;z-index:1352377344;v-text-anchor:middle;mso-width-relative:page;mso-height-relative:page;" fillcolor="#FF0000" filled="t" stroked="f" coordsize="21600,21600" o:gfxdata="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Qc3gfXAAAACQEAAA8AAAAAAAAAAQAgAAAAIgAAAGRycy9kb3ducmV2LnhtbFBLAQIUABQAAAAI&#10;AIdO4kAUEHRvYAIAAKgEAAAOAAAAAAAAAAEAIAAAACYBAABkcnMvZTJvRG9jLnhtbFBLBQYAAAAA&#10;BgAGAFkBAAD4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215769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38100</wp:posOffset>
                </wp:positionV>
                <wp:extent cx="76200" cy="836295"/>
                <wp:effectExtent l="0" t="0" r="0" b="190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83629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60.9pt;margin-top:3pt;height:65.85pt;width:6pt;z-index:112157696;v-text-anchor:middle;mso-width-relative:page;mso-height-relative:page;" fillcolor="#FF0000" filled="t" stroked="f" coordsize="21600,21600" o:gfxdata="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2v4l1&#10;1AAAAAkBAAAPAAAAAAAAAAEAIAAAACIAAABkcnMvZG93bnJldi54bWxQSwECFAAUAAAACACHTuJA&#10;VjTDQF4CAACoBAAADgAAAAAAAAABACAAAAAjAQAAZHJzL2Uyb0RvYy54bWxQSwUGAAAAAAYABgBZ&#10;AQAA8w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601398272" behindDoc="0" locked="0" layoutInCell="1" allowOverlap="1">
                <wp:simplePos x="0" y="0"/>
                <wp:positionH relativeFrom="column">
                  <wp:posOffset>5266690</wp:posOffset>
                </wp:positionH>
                <wp:positionV relativeFrom="paragraph">
                  <wp:posOffset>179705</wp:posOffset>
                </wp:positionV>
                <wp:extent cx="1133475" cy="1454785"/>
                <wp:effectExtent l="6350" t="6350" r="22225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3670" y="6416040"/>
                          <a:ext cx="1133475" cy="145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4.7pt;margin-top:14.15pt;height:114.55pt;width:89.25pt;z-index:-1693569024;v-text-anchor:middle;mso-width-relative:page;mso-height-relative:page;" fillcolor="#FFFFFF [3212]" filled="t" stroked="t" coordsize="21600,21600" o:gfxdata="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pSrz9cAAAALAQAADwAAAAAAAAABACAAAAAiAAAAZHJzL2Rvd25yZXYueG1sUEsBAhQAFAAAAAgA&#10;h07iQMMbtXFfAgAAtQQAAA4AAAAAAAAAAQAgAAAAJg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43" o:spid="_x0000_s1243" o:spt="75" alt="" type="#_x0000_t75" style="position:absolute;left:0pt;margin-left:-57.85pt;margin-top:10.8pt;height:26.6pt;width:21.85pt;z-index:-94058496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25" o:title=""/>
            <o:lock v:ext="edit" aspectratio="t"/>
          </v:shape>
          <o:OLEObject Type="Embed" ProgID="Equation.KSEE3" ShapeID="_x0000_s1243" DrawAspect="Content" ObjectID="_1468075734" r:id="rId24">
            <o:LockedField>false</o:LockedField>
          </o:OLEObject>
        </w:pict>
      </w:r>
      <w:r>
        <w:drawing>
          <wp:anchor distT="0" distB="0" distL="114300" distR="114300" simplePos="0" relativeHeight="2601393152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24130</wp:posOffset>
            </wp:positionV>
            <wp:extent cx="5795010" cy="735330"/>
            <wp:effectExtent l="0" t="0" r="15240" b="7620"/>
            <wp:wrapNone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46" o:spid="_x0000_s1246" o:spt="75" alt="" type="#_x0000_t75" style="position:absolute;left:0pt;margin-left:-17.5pt;margin-top:12.9pt;height:25.05pt;width:25.05pt;z-index:470646784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28" o:title=""/>
            <o:lock v:ext="edit" aspectratio="t"/>
          </v:shape>
          <o:OLEObject Type="Embed" ProgID="Equation.KSEE3" ShapeID="_x0000_s1246" DrawAspect="Content" ObjectID="_1468075735" r:id="rId27">
            <o:LockedField>false</o:LockedField>
          </o:OLEObject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sz w:val="22"/>
        </w:rPr>
        <w:pict>
          <v:shape id="文本框 613" o:spid="_x0000_s1203" o:spt="202" type="#_x0000_t202" style="position:absolute;left:0pt;margin-left:446.75pt;margin-top:4pt;height:33.75pt;width:31.2pt;z-index:21312880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8"/>
                      <w:szCs w:val="28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rFonts w:hint="eastAsia" w:eastAsia="SimSun"/>
          <w:position w:val="-2"/>
          <w:lang w:eastAsia="zh-CN"/>
        </w:rPr>
        <w:pict>
          <v:shape id="_x0000_s1252" o:spid="_x0000_s1252" o:spt="75" alt="" type="#_x0000_t75" style="position:absolute;left:0pt;margin-left:-31.35pt;margin-top:2pt;height:8pt;width:10pt;z-index:-1028402176;mso-width-relative:page;mso-height-relative:page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</v:shape>
          <o:OLEObject Type="Embed" ProgID="Equation.KSEE3" ShapeID="_x0000_s1252" DrawAspect="Content" ObjectID="_1468075736" r:id="rId29">
            <o:LockedField>false</o:LockedField>
          </o:OLEObject>
        </w:pict>
      </w:r>
      <w:r>
        <w:rPr>
          <w:sz w:val="22"/>
        </w:rPr>
        <w:pict>
          <v:line id="箭头 631" o:spid="_x0000_s1164" o:spt="20" style="position:absolute;left:0pt;margin-left:14.4pt;margin-top:9.55pt;height:0.25pt;width:451.8pt;z-index:2131287040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48" o:spid="_x0000_s1248" o:spt="75" alt="" type="#_x0000_t75" style="position:absolute;left:0pt;margin-left:-22.7pt;margin-top:2pt;height:22.2pt;width:23.2pt;z-index:-1843235840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32" o:title=""/>
            <o:lock v:ext="edit" aspectratio="t"/>
          </v:shape>
          <o:OLEObject Type="Embed" ProgID="Equation.KSEE3" ShapeID="_x0000_s1248" DrawAspect="Content" ObjectID="_1468075737" r:id="rId31">
            <o:LockedField>false</o:LockedField>
          </o:OLEObject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alt="" type="#_x0000_t75" style="position:absolute;left:0pt;margin-left:204.15pt;margin-top:5.35pt;height:31.65pt;width:87.4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</v:shape>
          <o:OLEObject Type="Embed" ProgID="Equation.KSEE3" ShapeID="_x0000_s1227" DrawAspect="Content" ObjectID="_1468075738" r:id="rId3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50" o:spid="_x0000_s1250" o:spt="75" alt="" type="#_x0000_t75" style="position:absolute;left:0pt;margin-left:364.05pt;margin-top:6.95pt;height:27.65pt;width:76.4pt;z-index:-45329408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36" o:title=""/>
            <o:lock v:ext="edit" aspectratio="t"/>
          </v:shape>
          <o:OLEObject Type="Embed" ProgID="Equation.KSEE3" ShapeID="_x0000_s1250" DrawAspect="Content" ObjectID="_1468075739" r:id="rId3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9" o:spid="_x0000_s1249" o:spt="75" alt="" type="#_x0000_t75" style="position:absolute;left:0pt;margin-left:44.2pt;margin-top:5.05pt;height:31.35pt;width:86.8pt;z-index:-772103168;mso-width-relative:page;mso-height-relative:page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</v:shape>
          <o:OLEObject Type="Embed" ProgID="Equation.KSEE3" ShapeID="_x0000_s1249" DrawAspect="Content" ObjectID="_1468075740" r:id="rId37">
            <o:LockedField>false</o:LockedField>
          </o:OLEObject>
        </w:pic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jc w:val="righ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14C7370"/>
    <w:rsid w:val="01F03206"/>
    <w:rsid w:val="05C4519A"/>
    <w:rsid w:val="09033447"/>
    <w:rsid w:val="092C7FA6"/>
    <w:rsid w:val="0ED2746C"/>
    <w:rsid w:val="10057910"/>
    <w:rsid w:val="11AD3793"/>
    <w:rsid w:val="15133C02"/>
    <w:rsid w:val="19922A02"/>
    <w:rsid w:val="1C7A4155"/>
    <w:rsid w:val="1F353CF6"/>
    <w:rsid w:val="20877D5C"/>
    <w:rsid w:val="21580763"/>
    <w:rsid w:val="22BD4710"/>
    <w:rsid w:val="2375680B"/>
    <w:rsid w:val="28052DAE"/>
    <w:rsid w:val="283E769B"/>
    <w:rsid w:val="287B6F87"/>
    <w:rsid w:val="28F8541A"/>
    <w:rsid w:val="2C2A6ECF"/>
    <w:rsid w:val="2CA12A44"/>
    <w:rsid w:val="2DB702E0"/>
    <w:rsid w:val="2DC14A47"/>
    <w:rsid w:val="330B39E1"/>
    <w:rsid w:val="380929BB"/>
    <w:rsid w:val="4320360A"/>
    <w:rsid w:val="43946076"/>
    <w:rsid w:val="45872E2C"/>
    <w:rsid w:val="45EC0805"/>
    <w:rsid w:val="489E4476"/>
    <w:rsid w:val="5A3E033A"/>
    <w:rsid w:val="5BF01BA4"/>
    <w:rsid w:val="5E913396"/>
    <w:rsid w:val="63C77684"/>
    <w:rsid w:val="656225D7"/>
    <w:rsid w:val="67866F33"/>
    <w:rsid w:val="69634801"/>
    <w:rsid w:val="697C3B4A"/>
    <w:rsid w:val="6A607EF0"/>
    <w:rsid w:val="6DC40F40"/>
    <w:rsid w:val="74D47DA3"/>
    <w:rsid w:val="7A3E7514"/>
    <w:rsid w:val="7A72511D"/>
    <w:rsid w:val="7FF543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0" Type="http://schemas.openxmlformats.org/officeDocument/2006/relationships/fontTable" Target="fontTable.xml"/><Relationship Id="rId4" Type="http://schemas.openxmlformats.org/officeDocument/2006/relationships/oleObject" Target="embeddings/oleObject1.bin"/><Relationship Id="rId39" Type="http://schemas.openxmlformats.org/officeDocument/2006/relationships/customXml" Target="../customXml/item1.xml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png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png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93"/>
    <customShpInfo spid="_x0000_s1192"/>
    <customShpInfo spid="_x0000_s1026" textRotate="1"/>
    <customShpInfo spid="_x0000_s1232"/>
    <customShpInfo spid="_x0000_s1231"/>
    <customShpInfo spid="_x0000_s1223"/>
    <customShpInfo spid="_x0000_s1220"/>
    <customShpInfo spid="_x0000_s1244"/>
    <customShpInfo spid="_x0000_s1251"/>
    <customShpInfo spid="_x0000_s1245"/>
    <customShpInfo spid="_x0000_s1156"/>
    <customShpInfo spid="_x0000_s1247"/>
    <customShpInfo spid="_x0000_s1243"/>
    <customShpInfo spid="_x0000_s1246"/>
    <customShpInfo spid="_x0000_s1203"/>
    <customShpInfo spid="_x0000_s1252"/>
    <customShpInfo spid="_x0000_s1164"/>
    <customShpInfo spid="_x0000_s1248"/>
    <customShpInfo spid="_x0000_s1227"/>
    <customShpInfo spid="_x0000_s1250"/>
    <customShpInfo spid="_x0000_s12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2017-06-14T16:19:12Z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
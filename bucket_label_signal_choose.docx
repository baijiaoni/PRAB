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1349928960" behindDoc="0" locked="0" layoutInCell="1" allowOverlap="1">
                <wp:simplePos x="0" y="0"/>
                <wp:positionH relativeFrom="column">
                  <wp:posOffset>4667885</wp:posOffset>
                </wp:positionH>
                <wp:positionV relativeFrom="paragraph">
                  <wp:posOffset>5872480</wp:posOffset>
                </wp:positionV>
                <wp:extent cx="1120775" cy="1075055"/>
                <wp:effectExtent l="0" t="0" r="3175" b="107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55pt;margin-top:462.4pt;height:84.65pt;width:88.25pt;z-index:1349928960;v-text-anchor:middle;mso-width-relative:page;mso-height-relative:page;" fillcolor="#FFFFFF [3212]" filled="t" stroked="f" coordsize="21600,21600" o:gfxdata="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0bXFtoAAAAMAQAA&#10;DwAAAAAAAAABACAAAAAiAAAAZHJzL2Rvd25yZXYueG1sUEsBAhQAFAAAAAgAh07iQKEAN01QAgAA&#10;gA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49931008" behindDoc="0" locked="0" layoutInCell="1" allowOverlap="1">
                <wp:simplePos x="0" y="0"/>
                <wp:positionH relativeFrom="column">
                  <wp:posOffset>5360035</wp:posOffset>
                </wp:positionH>
                <wp:positionV relativeFrom="paragraph">
                  <wp:posOffset>6298565</wp:posOffset>
                </wp:positionV>
                <wp:extent cx="367030" cy="428625"/>
                <wp:effectExtent l="0" t="0" r="0" b="0"/>
                <wp:wrapNone/>
                <wp:docPr id="1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2.05pt;margin-top:495.95pt;height:33.75pt;width:28.9pt;z-index:1349931008;mso-width-relative:page;mso-height-relative:page;" filled="f" stroked="f" coordsize="21600,21600" o:gfxdata="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nAUkFNgAAAAMAQAADwAAAAAAAAABACAAAAAi&#10;AAAAZHJzL2Rvd25yZXYueG1sUEsBAhQAFAAAAAgAh07iQCrSbOCYAQAACwMAAA4AAAAAAAAAAQAg&#10;AAAAJw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49929984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6376035</wp:posOffset>
                </wp:positionV>
                <wp:extent cx="5304790" cy="0"/>
                <wp:effectExtent l="0" t="38100" r="10160" b="38100"/>
                <wp:wrapNone/>
                <wp:docPr id="12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479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margin-left:15.9pt;margin-top:502.05pt;height:0pt;width:417.7pt;z-index:1349929984;mso-width-relative:page;mso-height-relative:page;" filled="f" stroked="t" coordsize="21600,21600" o:gfxdata="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cjeJrYAAAADAEAAA8AAAAAAAAAAQAg&#10;AAAAIgAAAGRycy9kb3ducmV2LnhtbFBLAQIUABQAAAAIAIdO4kDFmYET1QEAAJQDAAAOAAAAAAAA&#10;AAEAIAAAACcBAABkcnMvZTJvRG9jLnhtbFBLBQYAAAAABgAGAFkBAABu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9890816" behindDoc="0" locked="0" layoutInCell="1" allowOverlap="1">
                <wp:simplePos x="0" y="0"/>
                <wp:positionH relativeFrom="column">
                  <wp:posOffset>5366385</wp:posOffset>
                </wp:positionH>
                <wp:positionV relativeFrom="paragraph">
                  <wp:posOffset>5291455</wp:posOffset>
                </wp:positionV>
                <wp:extent cx="367030" cy="428625"/>
                <wp:effectExtent l="0" t="0" r="0" b="0"/>
                <wp:wrapNone/>
                <wp:docPr id="1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2.55pt;margin-top:416.65pt;height:33.75pt;width:28.9pt;z-index:89890816;mso-width-relative:page;mso-height-relative:page;" filled="f" stroked="f" coordsize="21600,21600" o:gfxdata="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ZTcSi1wAAAAsBAAAPAAAAAAAAAAEAIAAAACIA&#10;AABkcnMvZG93bnJldi54bWxQSwECFAAUAAAACACHTuJAOi7XYJgBAAALAwAADgAAAAAAAAABACAA&#10;AAAm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9871360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5368925</wp:posOffset>
                </wp:positionV>
                <wp:extent cx="5304790" cy="0"/>
                <wp:effectExtent l="0" t="38100" r="10160" b="38100"/>
                <wp:wrapNone/>
                <wp:docPr id="10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479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margin-left:16.4pt;margin-top:422.75pt;height:0pt;width:417.7pt;z-index:89871360;mso-width-relative:page;mso-height-relative:page;" filled="f" stroked="t" coordsize="21600,21600" o:gfxdata="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7fk2x2gAAAAoBAAAPAAAAAAAAAAEA&#10;IAAAACIAAABkcnMvZG93bnJldi54bWxQSwECFAAUAAAACACHTuJAT3EAydQBAACUAwAADgAAAAAA&#10;AAABACAAAAAp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94756096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4357370</wp:posOffset>
                </wp:positionV>
                <wp:extent cx="5304790" cy="0"/>
                <wp:effectExtent l="0" t="38100" r="10160" b="38100"/>
                <wp:wrapNone/>
                <wp:docPr id="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479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margin-left:15.25pt;margin-top:343.1pt;height:0pt;width:417.7pt;z-index:-700211200;mso-width-relative:page;mso-height-relative:page;" filled="f" stroked="t" coordsize="21600,21600" o:gfxdata="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ibO1LZAAAACgEAAA8AAAAAAAAAAQAg&#10;AAAAIgAAAGRycy9kb3ducmV2LnhtbFBLAQIUABQAAAAIAIdO4kBrffZB1AEAAJMDAAAOAAAAAAAA&#10;AAEAIAAAACgBAABkcnMvZTJvRG9jLnhtbFBLBQYAAAAABgAGAFkBAABu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94775552" behindDoc="0" locked="0" layoutInCell="1" allowOverlap="1">
                <wp:simplePos x="0" y="0"/>
                <wp:positionH relativeFrom="column">
                  <wp:posOffset>5351780</wp:posOffset>
                </wp:positionH>
                <wp:positionV relativeFrom="paragraph">
                  <wp:posOffset>4279900</wp:posOffset>
                </wp:positionV>
                <wp:extent cx="367030" cy="428625"/>
                <wp:effectExtent l="0" t="0" r="0" b="0"/>
                <wp:wrapNone/>
                <wp:docPr id="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4pt;margin-top:337pt;height:33.75pt;width:28.9pt;z-index:-700191744;mso-width-relative:page;mso-height-relative:page;" filled="f" stroked="f" coordsize="21600,21600" o:gfxdata="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1AdZbXAAAACwEAAA8AAAAAAAAAAQAgAAAA&#10;IgAAAGRycy9kb3ducmV2LnhtbFBLAQIUABQAAAAIAIdO4kDMkVv5mgEAAAo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16942336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6113145</wp:posOffset>
                </wp:positionV>
                <wp:extent cx="1815465" cy="67691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465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16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SimSun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Bucket indication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16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SimSun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signal marker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55pt;margin-top:481.35pt;height:53.3pt;width:142.95pt;z-index:1516942336;mso-width-relative:page;mso-height-relative:page;" filled="f" stroked="f" coordsize="21600,21600" o:gfxdata="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D&#10;ehfv3AAAAAwBAAAPAAAAAAAAAAEAIAAAACIAAABkcnMvZG93bnJldi54bWxQSwECFAAUAAAACACH&#10;TuJAIOTFl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16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SimSun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Bucket indication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16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SimSun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signal marker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4"/>
          <w:lang w:val="en-US" w:eastAsia="zh-CN"/>
        </w:rPr>
        <w:pict>
          <v:shape id="_x0000_s1049" o:spid="_x0000_s1049" o:spt="75" alt="" type="#_x0000_t75" style="position:absolute;left:0pt;margin-left:-21.05pt;margin-top:432.2pt;height:13.95pt;width:16pt;z-index:1041739776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049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048" o:spid="_x0000_s1048" o:spt="75" type="#_x0000_t75" style="position:absolute;left:0pt;margin-left:-62.95pt;margin-top:433.6pt;height:8pt;width:10pt;z-index:-813741056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48" DrawAspect="Content" ObjectID="_1468075726" r:id="rId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27" o:spid="_x0000_s1027" o:spt="75" alt="" type="#_x0000_t75" style="position:absolute;left:0pt;margin-left:-25.5pt;margin-top:400.45pt;height:21.85pt;width:22.3pt;z-index:-194604748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9" o:title=""/>
            <o:lock v:ext="edit" aspectratio="t"/>
          </v:shape>
          <o:OLEObject Type="Embed" ProgID="Equation.KSEE3" ShapeID="_x0000_s1027" DrawAspect="Content" ObjectID="_1468075727" r:id="rId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2" o:spid="_x0000_s1032" o:spt="75" alt="" type="#_x0000_t75" style="position:absolute;left:0pt;margin-left:-47.45pt;margin-top:427.4pt;height:21.25pt;width:23.2pt;z-index:-927745024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1" o:title=""/>
            <o:lock v:ext="edit" aspectratio="t"/>
          </v:shape>
          <o:OLEObject Type="Embed" ProgID="Equation.KSEE3" ShapeID="_x0000_s1032" DrawAspect="Content" ObjectID="_1468075728" r:id="rId10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026" o:spid="_x0000_s1026" o:spt="75" alt="" type="#_x0000_t75" style="position:absolute;left:0pt;margin-left:-40.5pt;margin-top:406.9pt;height:8pt;width:10pt;z-index:-1102033920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026" DrawAspect="Content" ObjectID="_1468075729" r:id="rId1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28" o:spid="_x0000_s1028" o:spt="75" alt="" type="#_x0000_t75" style="position:absolute;left:0pt;margin-left:-70.5pt;margin-top:399.35pt;height:21.35pt;width:23.25pt;z-index:-1749722112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15" o:title=""/>
            <o:lock v:ext="edit" aspectratio="t"/>
          </v:shape>
          <o:OLEObject Type="Embed" ProgID="Equation.KSEE3" ShapeID="_x0000_s1028" DrawAspect="Content" ObjectID="_1468075730" r:id="rId14">
            <o:LockedField>false</o:LockedField>
          </o:OLEObject>
        </w:pict>
      </w:r>
      <w:r>
        <w:rPr>
          <w:rFonts w:hint="eastAsia" w:eastAsia="SimSun"/>
          <w:position w:val="-4"/>
          <w:lang w:val="en-US" w:eastAsia="zh-CN"/>
        </w:rPr>
        <w:pict>
          <v:shape id="_x0000_s1046" o:spid="_x0000_s1046" o:spt="75" alt="" type="#_x0000_t75" style="position:absolute;left:0pt;margin-left:-29.1pt;margin-top:354.55pt;height:13.95pt;width:21pt;z-index:2107138048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  <o:OLEObject Type="Embed" ProgID="Equation.KSEE3" ShapeID="_x0000_s1046" DrawAspect="Content" ObjectID="_1468075731" r:id="rId16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045" o:spid="_x0000_s1045" o:spt="75" type="#_x0000_t75" style="position:absolute;left:0pt;margin-left:-65.85pt;margin-top:354.25pt;height:8pt;width:10pt;z-index:143107686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45" DrawAspect="Content" ObjectID="_1468075732" r:id="rId1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3" o:spid="_x0000_s1033" o:spt="75" alt="" type="#_x0000_t75" style="position:absolute;left:0pt;margin-left:-53.65pt;margin-top:349.1pt;height:20.75pt;width:22.65pt;z-index:-48611020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20" o:title=""/>
            <o:lock v:ext="edit" aspectratio="t"/>
          </v:shape>
          <o:OLEObject Type="Embed" ProgID="Equation.KSEE3" ShapeID="_x0000_s1033" DrawAspect="Content" ObjectID="_1468075733" r:id="rId1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0" o:spid="_x0000_s1030" o:spt="75" alt="" type="#_x0000_t75" style="position:absolute;left:0pt;margin-left:-25.15pt;margin-top:321.3pt;height:20.7pt;width:22.7pt;z-index:-2135130112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2" o:title=""/>
            <o:lock v:ext="edit" aspectratio="t"/>
          </v:shape>
          <o:OLEObject Type="Embed" ProgID="Equation.KSEE3" ShapeID="_x0000_s1030" DrawAspect="Content" ObjectID="_1468075734" r:id="rId21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029" o:spid="_x0000_s1029" o:spt="75" alt="" type="#_x0000_t75" style="position:absolute;left:0pt;margin-left:-38.4pt;margin-top:327.95pt;height:8pt;width:10pt;z-index:-61907251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29" DrawAspect="Content" ObjectID="_1468075735" r:id="rId2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1" o:spid="_x0000_s1031" o:spt="75" alt="" type="#_x0000_t75" style="position:absolute;left:0pt;margin-left:-64.65pt;margin-top:319.2pt;height:21.8pt;width:23.75pt;z-index:-792816640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5" o:title=""/>
            <o:lock v:ext="edit" aspectratio="t"/>
          </v:shape>
          <o:OLEObject Type="Embed" ProgID="Equation.KSEE3" ShapeID="_x0000_s1031" DrawAspect="Content" ObjectID="_1468075736" r:id="rId24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0944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2317115</wp:posOffset>
                </wp:positionV>
                <wp:extent cx="5006975" cy="5715"/>
                <wp:effectExtent l="0" t="32385" r="3175" b="38100"/>
                <wp:wrapNone/>
                <wp:docPr id="123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7" idx="0"/>
                      </wps:cNvCnPr>
                      <wps:spPr>
                        <a:xfrm>
                          <a:off x="0" y="0"/>
                          <a:ext cx="5006975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margin-left:25.05pt;margin-top:182.45pt;height:0.45pt;width:394.25pt;z-index:-1490276352;mso-width-relative:page;mso-height-relative:page;" filled="f" stroked="t" coordsize="21600,21600" o:gfxdata="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Og8&#10;s9oAAAAKAQAADwAAAAAAAAABACAAAAAiAAAAZHJzL2Rvd25yZXYueG1sUEsBAhQAFAAAAAgAh07i&#10;QDr3VLfnAQAAwQMAAA4AAAAAAAAAAQAgAAAAKQEAAGRycy9lMm9Eb2MueG1sUEsFBgAAAAAGAAYA&#10;WQEAAII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47936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-281305</wp:posOffset>
                </wp:positionV>
                <wp:extent cx="2800985" cy="3111500"/>
                <wp:effectExtent l="6350" t="6350" r="12065" b="6350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985" cy="311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4pt;margin-top:-22.15pt;height:245pt;width:220.55pt;z-index:-1490319360;v-text-anchor:middle;mso-width-relative:page;mso-height-relative:page;" fillcolor="#FFFFFF [3212]" filled="t" stroked="t" coordsize="21600,21600" o:gfxdata="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0woPNsA&#10;AAAMAQAADwAAAAAAAAABACAAAAAiAAAAZHJzL2Rvd25yZXYueG1sUEsBAhQAFAAAAAgAh07iQOA9&#10;uOBVAgAAqwQAAA4AAAAAAAAAAQAgAAAAKgEAAGRycy9lMm9Eb2MueG1sUEsFBgAAAAAGAAYAWQEA&#10;APE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59875072" behindDoc="0" locked="0" layoutInCell="1" allowOverlap="1">
                <wp:simplePos x="0" y="0"/>
                <wp:positionH relativeFrom="column">
                  <wp:posOffset>5316855</wp:posOffset>
                </wp:positionH>
                <wp:positionV relativeFrom="paragraph">
                  <wp:posOffset>2193290</wp:posOffset>
                </wp:positionV>
                <wp:extent cx="367030" cy="428625"/>
                <wp:effectExtent l="0" t="0" r="0" b="0"/>
                <wp:wrapNone/>
                <wp:docPr id="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18.65pt;margin-top:172.7pt;height:33.75pt;width:28.9pt;z-index:559875072;mso-width-relative:page;mso-height-relative:page;" filled="f" stroked="f" coordsize="21600,21600" o:gfxdata="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tZXd9gAAAALAQAADwAAAAAAAAABACAAAAAi&#10;AAAAZHJzL2Rvd25yZXYueG1sUEsBAhQAFAAAAAgAh07iQKWRAGOYAQAACgMAAA4AAAAAAAAAAQAg&#10;AAAAJw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5316855</wp:posOffset>
                </wp:positionH>
                <wp:positionV relativeFrom="paragraph">
                  <wp:posOffset>1324610</wp:posOffset>
                </wp:positionV>
                <wp:extent cx="367030" cy="428625"/>
                <wp:effectExtent l="0" t="0" r="0" b="0"/>
                <wp:wrapNone/>
                <wp:docPr id="13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18.65pt;margin-top:104.3pt;height:33.75pt;width:28.9pt;z-index:-1490274304;mso-width-relative:page;mso-height-relative:page;" filled="f" stroked="f" coordsize="21600,21600" o:gfxdata="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B0veEPZAAAACwEAAA8AAAAAAAAAAQAg&#10;AAAAIgAAAGRycy9kb3ducmV2LnhtbFBLAQIUABQAAAAIAIdO4kCtDVeRmwEAAAw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1437640</wp:posOffset>
                </wp:positionV>
                <wp:extent cx="5304790" cy="0"/>
                <wp:effectExtent l="0" t="38100" r="10160" b="38100"/>
                <wp:wrapNone/>
                <wp:docPr id="7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479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margin-left:16.4pt;margin-top:113.2pt;height:0pt;width:417.7pt;z-index:-1490293760;mso-width-relative:page;mso-height-relative:page;" filled="f" stroked="t" coordsize="21600,21600" o:gfxdata="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DS/ObZAAAACgEAAA8AAAAAAAAA&#10;AQAgAAAAIgAAAGRycy9kb3ducmV2LnhtbFBLAQIUABQAAAAIAIdO4kAlburc1wEAAJQ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59846400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2402840</wp:posOffset>
                </wp:positionV>
                <wp:extent cx="1120775" cy="1075055"/>
                <wp:effectExtent l="0" t="0" r="317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05pt;margin-top:189.2pt;height:84.65pt;width:88.25pt;z-index:559846400;v-text-anchor:middle;mso-width-relative:page;mso-height-relative:page;" fillcolor="#FFFFFF [3212]" filled="t" stroked="f" coordsize="21600,21600" o:gfxdata="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FM/OItsAAAALAQAA&#10;DwAAAAAAAAABACAAAAAiAAAAZHJzL2Rvd25yZXYueG1sUEsBAhQAFAAAAAgAh07iQKl4MaNPAgAA&#10;fgQAAA4AAAAAAAAAAQAgAAAAK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62633728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2322830</wp:posOffset>
                </wp:positionV>
                <wp:extent cx="2425065" cy="317500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06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#1  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 #1             ##3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 #1     #3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8pt;margin-top:182.9pt;height:25pt;width:190.95pt;z-index:1762633728;mso-width-relative:page;mso-height-relative:page;" filled="f" stroked="f" coordsize="21600,21600" o:gfxdata="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v4H0HcAAAADAEAAA8AAAAAAAAAAQAgAAAAIgAAAGRycy9kb3ducmV2LnhtbFBLAQIUABQAAAAI&#10;AIdO4kCrPEtIIgIAABw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#1  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 #1             ##3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 #1     #3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4320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2179320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pt;margin-top:171.6pt;height:84.65pt;width:88.25pt;z-index:-1490302976;v-text-anchor:middle;mso-width-relative:page;mso-height-relative:page;" fillcolor="#FFFFFF [3212]" filled="t" stroked="f" coordsize="21600,21600" o:gfxdata="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mN0z9oAAAALAQAA&#10;DwAAAAAAAAABACAAAAAiAAAAZHJzL2Rvd25yZXYueG1sUEsBAhQAFAAAAAgAh07iQAwhJ5pQAgAA&#10;fg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31783424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2180590</wp:posOffset>
                </wp:positionV>
                <wp:extent cx="1952625" cy="58864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305" y="2941955"/>
                          <a:ext cx="195262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16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SimSun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Bucket indication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16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SimSun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signal marker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5pt;margin-top:171.7pt;height:46.35pt;width:153.75pt;z-index:-1263183872;mso-width-relative:page;mso-height-relative:page;" filled="f" stroked="f" coordsize="21600,21600" o:gfxdata="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8GSRv90AAAALAQAADwAAAAAAAAABACAAAAAiAAAAZHJzL2Rvd25yZXYueG1s&#10;UEsBAhQAFAAAAAgAh07iQJO1BQksAgAAJQ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16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SimSun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Bucket indication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16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SimSun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signal marker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4"/>
          <w:lang w:val="en-US" w:eastAsia="zh-CN"/>
        </w:rPr>
        <w:pict>
          <v:shape id="_x0000_s1044" o:spid="_x0000_s1044" o:spt="75" alt="" type="#_x0000_t75" style="position:absolute;left:0pt;margin-left:-70.5pt;margin-top:132.7pt;height:13.95pt;width:26pt;z-index:56988672;mso-width-relative:page;mso-height-relative:page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</v:shape>
          <o:OLEObject Type="Embed" ProgID="Equation.KSEE3" ShapeID="_x0000_s1044" DrawAspect="Content" ObjectID="_1468075737" r:id="rId2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40" o:spid="_x0000_s1040" o:spt="75" alt="" type="#_x0000_t75" style="position:absolute;left:0pt;margin-left:-44.1pt;margin-top:127.1pt;height:24.8pt;width:28.25pt;z-index:53326745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9" o:title=""/>
            <o:lock v:ext="edit" aspectratio="t"/>
          </v:shape>
          <o:OLEObject Type="Embed" ProgID="Equation.KSEE3" ShapeID="_x0000_s1040" DrawAspect="Content" ObjectID="_1468075738" r:id="rId28">
            <o:LockedField>false</o:LockedField>
          </o:OLEObject>
        </w:pict>
      </w:r>
      <w:r>
        <w:rPr>
          <w:rFonts w:hint="eastAsia" w:eastAsia="SimSun"/>
          <w:position w:val="-4"/>
          <w:lang w:val="en-US" w:eastAsia="zh-CN"/>
        </w:rPr>
        <w:pict>
          <v:shape id="_x0000_s1043" o:spid="_x0000_s1043" o:spt="75" alt="" type="#_x0000_t75" style="position:absolute;left:0pt;margin-left:-11pt;margin-top:99.7pt;height:13.95pt;width:15pt;z-index:56988672;mso-width-relative:page;mso-height-relative:page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</v:shape>
          <o:OLEObject Type="Embed" ProgID="Equation.KSEE3" ShapeID="_x0000_s1043" DrawAspect="Content" ObjectID="_1468075739" r:id="rId3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41" o:spid="_x0000_s1041" o:spt="75" alt="" type="#_x0000_t75" style="position:absolute;left:0pt;margin-left:-37.55pt;margin-top:92.4pt;height:24.3pt;width:25.4pt;z-index:653438976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33" o:title=""/>
            <o:lock v:ext="edit" aspectratio="t"/>
          </v:shape>
          <o:OLEObject Type="Embed" ProgID="Equation.KSEE3" ShapeID="_x0000_s1041" DrawAspect="Content" ObjectID="_1468075740" r:id="rId32">
            <o:LockedField>false</o:LockedField>
          </o:OLEObject>
        </w:pict>
      </w:r>
      <w:r>
        <w:rPr>
          <w:rFonts w:hint="eastAsia" w:eastAsia="SimSun"/>
          <w:position w:val="-4"/>
          <w:lang w:val="en-US" w:eastAsia="zh-CN"/>
        </w:rPr>
        <w:pict>
          <v:shape id="_x0000_s1042" o:spid="_x0000_s1042" o:spt="75" alt="" type="#_x0000_t75" style="position:absolute;left:0pt;margin-left:-50pt;margin-top:101.8pt;height:8pt;width:10pt;z-index:-1993160704;mso-width-relative:page;mso-height-relative:page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</v:shape>
          <o:OLEObject Type="Embed" ProgID="Equation.KSEE3" ShapeID="_x0000_s1042" DrawAspect="Content" ObjectID="_1468075741" r:id="rId3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9" o:spid="_x0000_s1039" o:spt="75" alt="" type="#_x0000_t75" style="position:absolute;left:0pt;margin-left:-77.3pt;margin-top:93.65pt;height:24.55pt;width:26.8pt;z-index:121814425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37" o:title=""/>
            <o:lock v:ext="edit" aspectratio="t"/>
          </v:shape>
          <o:OLEObject Type="Embed" ProgID="Equation.KSEE3" ShapeID="_x0000_s1039" DrawAspect="Content" ObjectID="_1468075742" r:id="rId36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035" o:spid="_x0000_s1035" o:spt="75" alt="" type="#_x0000_t75" style="position:absolute;left:0pt;margin-left:-19.85pt;margin-top:17.55pt;height:8pt;width:10pt;z-index:233067520;mso-width-relative:page;mso-height-relative:page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</v:shape>
          <o:OLEObject Type="Embed" ProgID="Equation.KSEE3" ShapeID="_x0000_s1035" DrawAspect="Content" ObjectID="_1468075743" r:id="rId3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7" o:spid="_x0000_s1037" o:spt="75" alt="" type="#_x0000_t75" style="position:absolute;left:0pt;margin-left:-48.15pt;margin-top:9.85pt;height:23pt;width:27.8pt;z-index:-590782464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41" o:title=""/>
            <o:lock v:ext="edit" aspectratio="t"/>
          </v:shape>
          <o:OLEObject Type="Embed" ProgID="Equation.KSEE3" ShapeID="_x0000_s1037" DrawAspect="Content" ObjectID="_1468075744" r:id="rId4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6" o:spid="_x0000_s1036" o:spt="75" alt="" type="#_x0000_t75" style="position:absolute;left:0pt;margin-left:-7.7pt;margin-top:9.75pt;height:24.75pt;width:28.3pt;z-index:-129606860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43" o:title=""/>
            <o:lock v:ext="edit" aspectratio="t"/>
          </v:shape>
          <o:OLEObject Type="Embed" ProgID="Equation.KSEE3" ShapeID="_x0000_s1036" DrawAspect="Content" ObjectID="_1468075745" r:id="rId4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8" o:spid="_x0000_s1038" o:spt="75" alt="" type="#_x0000_t75" style="position:absolute;left:0pt;margin-left:-88.55pt;margin-top:9.35pt;height:24.75pt;width:28.25pt;z-index:-1680744448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45" o:title=""/>
            <o:lock v:ext="edit" aspectratio="t"/>
          </v:shape>
          <o:OLEObject Type="Embed" ProgID="Equation.KSEE3" ShapeID="_x0000_s1038" DrawAspect="Content" ObjectID="_1468075746" r:id="rId44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6907110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2320290</wp:posOffset>
                </wp:positionV>
                <wp:extent cx="1396365" cy="317500"/>
                <wp:effectExtent l="0" t="0" r="0" b="0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    #7     #9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9pt;margin-top:182.7pt;height:25pt;width:109.95pt;z-index:-725896192;mso-width-relative:page;mso-height-relative:page;" filled="f" stroked="f" coordsize="21600,21600" o:gfxdata="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zbHptwAAAAKAQAADwAAAAAAAAABACAAAAAiAAAAZHJzL2Rvd25yZXYueG1sUEsBAhQAFAAAAAgA&#10;h07iQL3HBRYhAgAAHA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    #7     #9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0364160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2315210</wp:posOffset>
                </wp:positionV>
                <wp:extent cx="1396365" cy="317500"/>
                <wp:effectExtent l="0" t="0" r="0" b="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    #8     #10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9pt;margin-top:182.3pt;height:25pt;width:109.95pt;z-index:1910364160;mso-width-relative:page;mso-height-relative:page;" filled="f" stroked="f" coordsize="21600,21600" o:gfxdata="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W8LL2wAAAAoBAAAPAAAAAAAAAAEAIAAAACIAAABkcnMvZG93bnJldi54bWxQSwECFAAUAAAACACH&#10;TuJALyA6hSECAAAc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    #8     #10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14903296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2317750</wp:posOffset>
                </wp:positionV>
                <wp:extent cx="2425065" cy="317500"/>
                <wp:effectExtent l="0" t="0" r="0" b="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06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#1     #3     #5     #7     #9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 #1             ##3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 #1     #3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9pt;margin-top:182.5pt;height:25pt;width:190.95pt;z-index:1614903296;mso-width-relative:page;mso-height-relative:page;" filled="f" stroked="f" coordsize="21600,21600" o:gfxdata="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REBafcAAAACwEAAA8AAAAAAAAAAQAgAAAAIgAAAGRycy9kb3ducmV2LnhtbFBLAQIUABQAAAAI&#10;AIdO4kBcEnomIgIAABw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#1     #3     #5     #7     #9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 #1             ##3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 #1     #3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9387648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2316480</wp:posOffset>
                </wp:positionV>
                <wp:extent cx="2640965" cy="317500"/>
                <wp:effectExtent l="0" t="0" r="0" b="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#2     #4     #6     #8     #10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pt;margin-top:182.4pt;height:25pt;width:207.95pt;z-index:399387648;mso-width-relative:page;mso-height-relative:page;" filled="f" stroked="f" coordsize="21600,21600" o:gfxdata="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k21363AAAAAsBAAAPAAAAAAAAAAEAIAAAACIAAABkcnMvZG93bnJldi54bWxQSwECFAAUAAAA&#10;CACHTuJAMtqQhiMCAAAc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#2     #4     #6     #8     #10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17439232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2240915</wp:posOffset>
                </wp:positionV>
                <wp:extent cx="254000" cy="140970"/>
                <wp:effectExtent l="0" t="0" r="12700" b="11430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5pt;margin-top:176.45pt;height:11.1pt;width:20pt;z-index:617439232;v-text-anchor:middle;mso-width-relative:page;mso-height-relative:page;" fillcolor="#FF0000" filled="t" stroked="f" coordsize="21600,21600" o:gfxdata="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o2blbaAAAACwEAAA8AAAAAAAAAAQAgAAAAIgAAAGRycy9kb3ducmV2LnhtbFBLAQIUABQAAAAI&#10;AIdO4kAJWEteXQIAAKQEAAAOAAAAAAAAAAEAIAAAACk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7183334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2240915</wp:posOffset>
                </wp:positionV>
                <wp:extent cx="254000" cy="140970"/>
                <wp:effectExtent l="0" t="0" r="12700" b="1143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4.5pt;margin-top:176.45pt;height:11.1pt;width:20pt;z-index:-523133952;v-text-anchor:middle;mso-width-relative:page;mso-height-relative:page;" fillcolor="#FF0000" filled="t" stroked="f" coordsize="21600,21600" o:gfxdata="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rF1xp2gAAAAsBAAAPAAAAAAAAAAEAIAAAACIAAABkcnMvZG93bnJldi54bWxQSwECFAAUAAAA&#10;CACHTuJAmL5LTF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34693632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6426200</wp:posOffset>
                </wp:positionV>
                <wp:extent cx="437515" cy="317500"/>
                <wp:effectExtent l="0" t="0" r="0" b="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9pt;margin-top:506pt;height:25pt;width:34.45pt;z-index:-1660273664;mso-width-relative:page;mso-height-relative:page;" filled="f" stroked="f" coordsize="21600,21600" o:gfxdata="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vANENsAAAANAQAADwAAAAAAAAABACAAAAAiAAAAZHJzL2Rvd25yZXYueG1sUEsBAhQAFAAAAAgA&#10;h07iQPf8xvA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7641216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6263640</wp:posOffset>
                </wp:positionV>
                <wp:extent cx="438150" cy="199390"/>
                <wp:effectExtent l="0" t="0" r="0" b="10160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qqqq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4pt;margin-top:493.2pt;height:15.7pt;width:34.5pt;z-index:1576412160;v-text-anchor:middle;mso-width-relative:page;mso-height-relative:page;" fillcolor="#FF0000" filled="t" stroked="f" coordsize="21600,21600" o:gfxdata="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EJo1NoAAAAMAQAADwAAAAAAAAABACAAAAAiAAAAZHJzL2Rvd25yZXYueG1sUEsB&#10;AhQAFAAAAAgAh07iQEUqc8VlAgAArwQAAA4AAAAAAAAAAQAgAAAAKQEAAGRycy9lMm9Eb2MueG1s&#10;UEsFBgAAAAAGAAYAWQEAAAAGAAAAAA=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qqqq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14213376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6419850</wp:posOffset>
                </wp:positionV>
                <wp:extent cx="437515" cy="317500"/>
                <wp:effectExtent l="0" t="0" r="0" b="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4pt;margin-top:505.5pt;height:25pt;width:34.45pt;z-index:1114213376;mso-width-relative:page;mso-height-relative:page;" filled="f" stroked="f" coordsize="21600,21600" o:gfxdata="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/753dsAAAANAQAADwAAAAAAAAABACAAAAAiAAAAZHJzL2Rvd25yZXYueG1sUEsBAhQAFAAAAAgA&#10;h07iQNndlkQ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5931904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6257290</wp:posOffset>
                </wp:positionV>
                <wp:extent cx="438150" cy="199390"/>
                <wp:effectExtent l="0" t="0" r="0" b="10160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qqqq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9pt;margin-top:492.7pt;height:15.7pt;width:34.5pt;z-index:55931904;v-text-anchor:middle;mso-width-relative:page;mso-height-relative:page;" fillcolor="#FF0000" filled="t" stroked="f" coordsize="21600,21600" o:gfxdata="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aYDUbaAAAADAEAAA8AAAAAAAAAAQAgAAAAIgAAAGRycy9kb3ducmV2LnhtbFBL&#10;AQIUABQAAAAIAIdO4kDW9Ap4ZgIAAK8EAAAOAAAAAAAAAAEAIAAAACkBAABkcnMvZTJvRG9jLnht&#10;bFBLBQYAAAAABgAGAFkBAAABBgAAAAA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qqqq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30418944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6440170</wp:posOffset>
                </wp:positionV>
                <wp:extent cx="437515" cy="317500"/>
                <wp:effectExtent l="0" t="0" r="0" b="0"/>
                <wp:wrapNone/>
                <wp:docPr id="191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2030" y="7589520"/>
                          <a:ext cx="4375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9pt;margin-top:507.1pt;height:25pt;width:34.45pt;z-index:-1464548352;mso-width-relative:page;mso-height-relative:page;" filled="f" stroked="f" coordsize="21600,21600" o:gfxdata="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PcjAnbAAAADAEAAA8AAAAAAAAAAQAgAAAAIgAAAGRycy9kb3ducmV2LnhtbFBL&#10;AQIUABQAAAAIAIdO4kCP/WBNLAIAACc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7213747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6277610</wp:posOffset>
                </wp:positionV>
                <wp:extent cx="438150" cy="199390"/>
                <wp:effectExtent l="0" t="0" r="0" b="10160"/>
                <wp:wrapNone/>
                <wp:docPr id="190" name="椭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qqqq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4pt;margin-top:494.3pt;height:15.7pt;width:34.5pt;z-index:1772137472;v-text-anchor:middle;mso-width-relative:page;mso-height-relative:page;" fillcolor="#FF0000" filled="t" stroked="f" coordsize="21600,21600" o:gfxdata="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wZHMn2AAAAAsBAAAPAAAAAAAAAAEAIAAAACIAAABkcnMvZG93bnJldi54bWxQSwECFAAU&#10;AAAACACHTuJAmLzypWMCAACvBAAADgAAAAAAAAABACAAAAAn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qqqq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804645888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1104900</wp:posOffset>
            </wp:positionV>
            <wp:extent cx="4414520" cy="669925"/>
            <wp:effectExtent l="0" t="0" r="5080" b="15875"/>
            <wp:wrapNone/>
            <wp:docPr id="1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6220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6040120</wp:posOffset>
                </wp:positionV>
                <wp:extent cx="5715" cy="330835"/>
                <wp:effectExtent l="13970" t="0" r="18415" b="1270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9.5pt;margin-top:475.6pt;height:26.05pt;width:0.45pt;z-index:-486105088;mso-width-relative:page;mso-height-relative:page;" filled="f" stroked="t" coordsize="21600,21600" o:gfxdata="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5U2UraAAAADAEAAA8AAAAAAAAAAQAg&#10;AAAAIgAAAGRycy9kb3ducmV2LnhtbFBLAQIUABQAAAAIAIdO4kC46bKL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60160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4024630</wp:posOffset>
                </wp:positionV>
                <wp:extent cx="19050" cy="2353945"/>
                <wp:effectExtent l="4445" t="0" r="14605" b="8255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539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45pt;margin-top:316.9pt;height:185.35pt;width:1.5pt;z-index:-486107136;mso-width-relative:page;mso-height-relative:page;" filled="f" stroked="t" coordsize="21600,21600" o:gfxdata="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oHZR/YAAAADAEAAA8AAAAAAAAAAQAgAAAAIgAA&#10;AGRycy9kb3ducmV2LnhtbFBLAQIUABQAAAAIAIdO4kBNqJlhzwEAAGoDAAAOAAAAAAAAAAEAIAAA&#10;ACcBAABkcnMvZTJvRG9jLnhtbFBLBQYAAAAABgAGAFkBAABo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65424896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5246370</wp:posOffset>
                </wp:positionV>
                <wp:extent cx="425450" cy="205740"/>
                <wp:effectExtent l="0" t="0" r="12700" b="3810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0574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9pt;margin-top:413.1pt;height:16.2pt;width:33.5pt;z-index:-29542400;v-text-anchor:middle;mso-width-relative:page;mso-height-relative:page;" fillcolor="#FF0000" filled="t" stroked="f" coordsize="21600,21600" o:gfxdata="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67sbXZAAAACwEAAA8AAAAAAAAAAQAgAAAAIgAAAGRycy9kb3ducmV2LnhtbFBLAQIUABQAAAAI&#10;AIdO4kC8eibE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07144448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5243830</wp:posOffset>
                </wp:positionV>
                <wp:extent cx="412115" cy="198755"/>
                <wp:effectExtent l="0" t="0" r="6985" b="1079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19875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8.95pt;margin-top:412.9pt;height:15.65pt;width:32.45pt;z-index:-1087822848;v-text-anchor:middle;mso-width-relative:page;mso-height-relative:page;" fillcolor="#FF0000" filled="t" stroked="f" coordsize="21600,21600" o:gfxdata="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jwfM62QAAAAsBAAAPAAAAAAAAAAEAIAAAACIAAABkcnMvZG93bnJldi54bWxQSwECFAAUAAAA&#10;CACHTuJAIntf1l8CAACk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66888704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3643630</wp:posOffset>
                </wp:positionV>
                <wp:extent cx="2800985" cy="3111500"/>
                <wp:effectExtent l="6350" t="6350" r="12065" b="635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985" cy="311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1.45pt;margin-top:286.9pt;height:245pt;width:220.55pt;z-index:2066888704;v-text-anchor:middle;mso-width-relative:page;mso-height-relative:page;" fillcolor="#FFFFFF [3212]" filled="t" stroked="t" coordsize="21600,21600" o:gfxdata="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rV1U72gAA&#10;AA0BAAAPAAAAAAAAAAEAIAAAACIAAABkcnMvZG93bnJldi54bWxQSwECFAAUAAAACACHTuJACy5L&#10;xVUCAACrBAAADgAAAAAAAAABACAAAAApAQAAZHJzL2Uyb0RvYy54bWxQSwUGAAAAAAYABgBZAQAA&#10;8A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50583808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5248910</wp:posOffset>
                </wp:positionV>
                <wp:extent cx="406400" cy="193040"/>
                <wp:effectExtent l="0" t="0" r="12700" b="16510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9304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7.45pt;margin-top:413.3pt;height:15.2pt;width:32pt;z-index:-1544383488;v-text-anchor:middle;mso-width-relative:page;mso-height-relative:page;" fillcolor="#FF0000" filled="t" stroked="f" coordsize="21600,21600" o:gfxdata="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K/oA7ZAAAACwEAAA8AAAAAAAAAAQAgAAAAIgAAAGRycy9kb3ducmV2LnhtbFBLAQIUABQAAAAI&#10;AIdO4kBVSVvJ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066885632" behindDoc="0" locked="0" layoutInCell="1" allowOverlap="1">
            <wp:simplePos x="0" y="0"/>
            <wp:positionH relativeFrom="column">
              <wp:posOffset>3759200</wp:posOffset>
            </wp:positionH>
            <wp:positionV relativeFrom="paragraph">
              <wp:posOffset>5031105</wp:posOffset>
            </wp:positionV>
            <wp:extent cx="5915660" cy="594360"/>
            <wp:effectExtent l="0" t="0" r="8890" b="15240"/>
            <wp:wrapNone/>
            <wp:docPr id="1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27866112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6042025</wp:posOffset>
                </wp:positionV>
                <wp:extent cx="5715" cy="330835"/>
                <wp:effectExtent l="13970" t="0" r="18415" b="1270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.35pt;margin-top:475.75pt;height:26.05pt;width:0.45pt;z-index:827866112;mso-width-relative:page;mso-height-relative:page;" filled="f" stroked="t" coordsize="21600,21600" o:gfxdata="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B6H9XbAAAADAEAAA8AAAAAAAAAAQAg&#10;AAAAIgAAAGRycy9kb3ducmV2LnhtbFBLAQIUABQAAAAIAIdO4kBzxJMI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15555584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3980180</wp:posOffset>
                </wp:positionV>
                <wp:extent cx="44450" cy="2162175"/>
                <wp:effectExtent l="4445" t="0" r="8255" b="952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2162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.95pt;margin-top:313.4pt;height:170.25pt;width:3.5pt;z-index:2015555584;mso-width-relative:page;mso-height-relative:page;" filled="f" stroked="t" coordsize="21600,21600" o:gfxdata="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2YB82AAAAAsBAAAPAAAAAAAAAAEA&#10;IAAAACIAAABkcnMvZG93bnJldi54bWxQSwECFAAUAAAACACHTuJAIntI/dYBAAB0AwAADgAAAAAA&#10;AAABACAAAAAnAQAAZHJzL2Uyb0RvYy54bWxQSwUGAAAAAAYABgBZAQAAbwUAAAAA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64778496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5267960</wp:posOffset>
                </wp:positionV>
                <wp:extent cx="438150" cy="199390"/>
                <wp:effectExtent l="0" t="0" r="0" b="1016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35pt;margin-top:414.8pt;height:15.7pt;width:34.5pt;z-index:1164778496;v-text-anchor:middle;mso-width-relative:page;mso-height-relative:page;" fillcolor="#FF0000" filled="t" stroked="f" coordsize="21600,21600" o:gfxdata="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Q/OjjZAAAACwEAAA8AAAAAAAAAAQAgAAAAIgAAAGRycy9kb3ducmV2LnhtbFBLAQIUABQAAAAI&#10;AIdO4kAmL9jd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44904704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5270500</wp:posOffset>
                </wp:positionV>
                <wp:extent cx="438150" cy="199390"/>
                <wp:effectExtent l="0" t="0" r="0" b="1016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9pt;margin-top:415pt;height:15.7pt;width:34.5pt;z-index:-350062592;v-text-anchor:middle;mso-width-relative:page;mso-height-relative:page;" fillcolor="#FF0000" filled="t" stroked="f" coordsize="21600,21600" o:gfxdata="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ZOtTjZAAAACwEAAA8AAAAAAAAAAQAgAAAAIgAAAGRycy9kb3ducmV2LnhtbFBLAQIUABQAAAAI&#10;AIdO4kA19sK2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8217856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5273040</wp:posOffset>
                </wp:positionV>
                <wp:extent cx="438150" cy="199390"/>
                <wp:effectExtent l="0" t="0" r="0" b="1016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.85pt;margin-top:415.2pt;height:15.7pt;width:34.5pt;z-index:708217856;v-text-anchor:middle;mso-width-relative:page;mso-height-relative:page;" fillcolor="#FF0000" filled="t" stroked="f" coordsize="21600,21600" o:gfxdata="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A+FpdgAAAALAQAADwAAAAAAAAABACAAAAAiAAAAZHJzL2Rvd25yZXYueG1sUEsBAhQAFAAAAAgA&#10;h07iQACd7QteAgAApAQAAA4AAAAAAAAAAQAgAAAAJwEAAGRycy9lMm9Eb2MueG1sUEsFBgAAAAAG&#10;AAYAWQEAAPc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88344064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5275580</wp:posOffset>
                </wp:positionV>
                <wp:extent cx="438150" cy="199390"/>
                <wp:effectExtent l="0" t="0" r="0" b="1016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4pt;margin-top:415.4pt;height:15.7pt;width:34.5pt;z-index:-806623232;v-text-anchor:middle;mso-width-relative:page;mso-height-relative:page;" fillcolor="#FF0000" filled="t" stroked="f" coordsize="21600,21600" o:gfxdata="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O&#10;HnMP2AAAAAoBAAAPAAAAAAAAAAEAIAAAACIAAABkcnMvZG93bnJldi54bWxQSwECFAAUAAAACACH&#10;TuJAE0T3YF0CAACkBAAADgAAAAAAAAABACAAAAAnAQAAZHJzL2Uyb0RvYy54bWxQSwUGAAAAAAYA&#10;BgBZAQAA9g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63058688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5258435</wp:posOffset>
                </wp:positionV>
                <wp:extent cx="438150" cy="199390"/>
                <wp:effectExtent l="0" t="0" r="0" b="1016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95pt;margin-top:414.05pt;height:15.7pt;width:34.5pt;z-index:563058688;v-text-anchor:middle;mso-width-relative:page;mso-height-relative:page;" fillcolor="#FF0000" filled="t" stroked="f" coordsize="21600,21600" o:gfxdata="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iV1hTZAAAACwEAAA8AAAAAAAAAAQAgAAAAIgAAAGRycy9kb3ducmV2LnhtbFBLAQIUABQAAAAI&#10;AIdO4kAeJu0X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77899776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5262245</wp:posOffset>
                </wp:positionV>
                <wp:extent cx="438150" cy="199390"/>
                <wp:effectExtent l="0" t="0" r="0" b="1016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4pt;margin-top:414.35pt;height:15.7pt;width:34.5pt;z-index:2077899776;v-text-anchor:middle;mso-width-relative:page;mso-height-relative:page;" fillcolor="#FF0000" filled="t" stroked="f" coordsize="21600,21600" o:gfxdata="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pMS6fZAAAACwEAAA8AAAAAAAAAAQAgAAAAIgAAAGRycy9kb3ducmV2LnhtbFBLAQIUABQAAAAI&#10;AIdO4kCPwO0F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804652032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5051425</wp:posOffset>
            </wp:positionV>
            <wp:extent cx="6061710" cy="594360"/>
            <wp:effectExtent l="0" t="0" r="15240" b="15240"/>
            <wp:wrapNone/>
            <wp:docPr id="1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59136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5348605</wp:posOffset>
                </wp:positionV>
                <wp:extent cx="5367020" cy="19685"/>
                <wp:effectExtent l="0" t="38100" r="5080" b="18415"/>
                <wp:wrapNone/>
                <wp:docPr id="12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7020" cy="196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14.85pt;margin-top:421.15pt;height:1.55pt;width:422.6pt;z-index:-486108160;mso-width-relative:page;mso-height-relative:page;" filled="f" stroked="t" coordsize="21600,21600" o:gfxdata="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6bJzU2wAAAAoB&#10;AAAPAAAAAAAAAAEAIAAAACIAAABkcnMvZG93bnJldi54bWxQSwECFAAUAAAACACHTuJA9a4zrd8B&#10;AACjAwAADgAAAAAAAAABACAAAAAqAQAAZHJzL2Uyb0RvYy54bWxQSwUGAAAAAAYABgBZAQAAewUA&#10;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-379095</wp:posOffset>
                </wp:positionV>
                <wp:extent cx="0" cy="2120900"/>
                <wp:effectExtent l="4445" t="0" r="14605" b="12700"/>
                <wp:wrapNone/>
                <wp:docPr id="16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12.9pt;margin-top:-29.85pt;height:167pt;width:0pt;z-index:-1490275328;mso-width-relative:page;mso-height-relative:page;" filled="f" stroked="t" coordsize="21600,21600" o:gfxdata="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joor9sAAAALAQAADwAAAAAAAAABACAA&#10;AAAiAAAAZHJzL2Rvd25yZXYueG1sUEsBAhQAFAAAAAgAh07iQL213JfRAQAAkAMAAA4AAAAAAAAA&#10;AQAgAAAAKgEAAGRycy9lMm9Eb2MueG1sUEsFBgAAAAAGAAYAWQEAAG0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10021376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-74295</wp:posOffset>
                </wp:positionV>
                <wp:extent cx="6350" cy="1841500"/>
                <wp:effectExtent l="0" t="0" r="0" b="0"/>
                <wp:wrapNone/>
                <wp:docPr id="2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8415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53.9pt;margin-top:-5.85pt;height:145pt;width:0.5pt;z-index:-1684945920;mso-width-relative:page;mso-height-relative:page;" filled="f" stroked="t" coordsize="21600,21600" o:gfxdata="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sjJAtgAAAALAQAADwAAAAAAAAAB&#10;ACAAAAAiAAAAZHJzL2Rvd25yZXYueG1sUEsBAhQAFAAAAAgAh07iQArPMmXXAQAAnAMAAA4AAAAA&#10;AAAAAQAgAAAAJw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73418240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-147955</wp:posOffset>
                </wp:positionV>
                <wp:extent cx="9525" cy="1902460"/>
                <wp:effectExtent l="0" t="0" r="0" b="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24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93.9pt;margin-top:-11.65pt;height:149.8pt;width:0.75pt;z-index:673418240;mso-width-relative:page;mso-height-relative:page;" filled="f" stroked="t" coordsize="21600,21600" o:gfxdata="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d8ZwTZAAAACwEAAA8A&#10;AAAAAAAAAQAgAAAAIgAAAGRycy9kb3ducmV2LnhtbFBLAQIUABQAAAAIAIdO4kAzx/q83QEAAJwD&#10;AAAOAAAAAAAAAAEAIAAAACgBAABkcnMvZTJvRG9jLnhtbFBLBQYAAAAABgAGAFkBAAB3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4800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1987550</wp:posOffset>
                </wp:positionV>
                <wp:extent cx="5715" cy="330835"/>
                <wp:effectExtent l="13970" t="0" r="18415" b="127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1.6pt;margin-top:156.5pt;height:26.05pt;width:0.45pt;z-index:-1490282496;mso-width-relative:page;mso-height-relative:page;" filled="f" stroked="t" coordsize="21600,21600" o:gfxdata="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Oc8oNoAAAALAQAADwAAAAAAAAABACAA&#10;AAAiAAAAZHJzL2Rvd25yZXYueG1sUEsBAhQAFAAAAAgAh07iQA0AYcn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5584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1977390</wp:posOffset>
                </wp:positionV>
                <wp:extent cx="5715" cy="330835"/>
                <wp:effectExtent l="13970" t="0" r="18415" b="127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6pt;margin-top:155.7pt;height:26.05pt;width:0.45pt;z-index:-1490291712;mso-width-relative:page;mso-height-relative:page;" filled="f" stroked="t" coordsize="21600,21600" o:gfxdata="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hFD4/bAAAACwEAAA8AAAAAAAAAAQAg&#10;AAAAIgAAAGRycy9kb3ducmV2LnhtbFBLAQIUABQAAAAIAIdO4kBAqIKm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-154940</wp:posOffset>
                </wp:positionV>
                <wp:extent cx="3175" cy="2480945"/>
                <wp:effectExtent l="4445" t="0" r="11430" b="14605"/>
                <wp:wrapNone/>
                <wp:docPr id="16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4809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4.15pt;margin-top:-12.2pt;height:195.35pt;width:0.25pt;z-index:-1490275328;mso-width-relative:page;mso-height-relative:page;" filled="f" stroked="t" coordsize="21600,21600" o:gfxdata="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ZL4PbAAAACwEAAA8AAAAAAAAA&#10;AQAgAAAAIgAAAGRycy9kb3ducmV2LnhtbFBLAQIUABQAAAAIAIdO4kDbVAO51QEAAJMDAAAOAAAA&#10;AAAAAAEAIAAAACoBAABkcnMvZTJvRG9jLnhtbFBLBQYAAAAABgAGAFkBAABx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-123825</wp:posOffset>
                </wp:positionV>
                <wp:extent cx="10160" cy="1855470"/>
                <wp:effectExtent l="0" t="0" r="0" b="0"/>
                <wp:wrapNone/>
                <wp:docPr id="16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72.2pt;margin-top:-9.75pt;height:146.1pt;width:0.8pt;z-index:-1490275328;mso-width-relative:page;mso-height-relative:page;" filled="f" stroked="t" coordsize="21600,21600" o:gfxdata="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kwCgNgAAAALAQAADwAA&#10;AAAAAAABACAAAAAiAAAAZHJzL2Rvd25yZXYueG1sUEsBAhQAFAAAAAgAh07iQJyaMHP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-137160</wp:posOffset>
                </wp:positionV>
                <wp:extent cx="8890" cy="1859915"/>
                <wp:effectExtent l="0" t="0" r="0" b="0"/>
                <wp:wrapNone/>
                <wp:docPr id="16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5991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91.95pt;margin-top:-10.8pt;height:146.45pt;width:0.7pt;z-index:-1490275328;mso-width-relative:page;mso-height-relative:page;" filled="f" stroked="t" coordsize="21600,21600" o:gfxdata="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9kYljXAAAACwEAAA8AAAAAAAAA&#10;AQAgAAAAIgAAAGRycy9kb3ducmV2LnhtbFBLAQIUABQAAAAIAIdO4kB8S8NI2QEAAJ0DAAAOAAAA&#10;AAAAAAEAIAAAACYBAABkcnMvZTJvRG9jLnhtbFBLBQYAAAAABgAGAFkBAABx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243205</wp:posOffset>
                </wp:positionV>
                <wp:extent cx="5182870" cy="25400"/>
                <wp:effectExtent l="0" t="37465" r="17780" b="13335"/>
                <wp:wrapNone/>
                <wp:docPr id="4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2870" cy="25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20.35pt;margin-top:19.15pt;height:2pt;width:408.1pt;z-index:-1490293760;mso-width-relative:page;mso-height-relative:page;" filled="f" stroked="t" coordsize="21600,21600" o:gfxdata="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EQywXZAAAA&#10;CAEAAA8AAAAAAAAAAQAgAAAAIgAAAGRycy9kb3ducmV2LnhtbFBLAQIUABQAAAAIAIdO4kBbQdPo&#10;4wEAAKIDAAAOAAAAAAAAAAEAIAAAACgBAABkcnMvZTJvRG9jLnhtbFBLBQYAAAAABgAGAFkBAAB9&#10;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240030</wp:posOffset>
                </wp:positionV>
                <wp:extent cx="367030" cy="267335"/>
                <wp:effectExtent l="0" t="0" r="0" b="0"/>
                <wp:wrapNone/>
                <wp:docPr id="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8.2pt;margin-top:18.9pt;height:21.05pt;width:28.9pt;z-index:-1490274304;mso-width-relative:page;mso-height-relative:page;" filled="f" stroked="f" coordsize="21600,21600" o:gfxdata="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S7SEr1wAAAAkBAAAPAAAAAAAAAAEAIAAA&#10;ACIAAABkcnMvZG93bnJldi54bWxQSwECFAAUAAAACACHTuJA1Pvyw5sBAAAL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7978240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184150</wp:posOffset>
                </wp:positionV>
                <wp:extent cx="167640" cy="153670"/>
                <wp:effectExtent l="0" t="0" r="3810" b="17780"/>
                <wp:wrapNone/>
                <wp:docPr id="184" name="椭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7.25pt;margin-top:14.5pt;height:12.1pt;width:13.2pt;z-index:1987978240;v-text-anchor:middle;mso-width-relative:page;mso-height-relative:page;" fillcolor="#0070C0" filled="t" stroked="f" coordsize="21600,21600" o:gfxdata="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S+hkdkAAAAJAQAADwAAAAAAAAABACAAAAAiAAAAZHJzL2Rvd25yZXYueG1sUEsB&#10;AhQAFAAAAAgAh07iQIA6BklmAgAArwQAAA4AAAAAAAAAAQAgAAAAKAEAAGRycy9lMm9Eb2MueG1s&#10;UEsFBgAAAAAGAAYAWQEAAAAGAAAAAA=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3041792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185420</wp:posOffset>
                </wp:positionV>
                <wp:extent cx="167640" cy="153670"/>
                <wp:effectExtent l="0" t="0" r="3810" b="17780"/>
                <wp:wrapNone/>
                <wp:docPr id="185" name="椭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75pt;margin-top:14.6pt;height:12.1pt;width:13.2pt;z-index:-1464549376;v-text-anchor:middle;mso-width-relative:page;mso-height-relative:page;" fillcolor="#0070C0" filled="t" stroked="f" coordsize="21600,21600" o:gfxdata="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dyGGtkAAAAJAQAADwAAAAAAAAABACAAAAAiAAAAZHJzL2Rvd25yZXYueG1sUEsB&#10;AhQAFAAAAAgAh07iQIUAgbRmAgAArwQAAA4AAAAAAAAAAQAgAAAAKAEAAGRycy9lMm9Eb2MueG1s&#10;UEsFBgAAAAAGAAYAWQEAAAAGAAAAAA=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7285760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186690</wp:posOffset>
                </wp:positionV>
                <wp:extent cx="167640" cy="153670"/>
                <wp:effectExtent l="0" t="0" r="3810" b="17780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25pt;margin-top:14.7pt;height:12.1pt;width:13.2pt;z-index:-622109696;v-text-anchor:middle;mso-width-relative:page;mso-height-relative:page;" fillcolor="#0070C0" filled="t" stroked="f" coordsize="21600,21600" o:gfxdata="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t5ELfaAAAACQEAAA8AAAAAAAAAAQAgAAAAIgAAAGRycy9kb3ducmV2LnhtbFBL&#10;AQIUABQAAAAIAIdO4kDLSHlpZgIAAK8EAAAOAAAAAAAAAAEAIAAAACkBAABkcnMvZTJvRG9jLnht&#10;bFBLBQYAAAAABgAGAFkBAAABBgAAAAA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30417920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185420</wp:posOffset>
                </wp:positionV>
                <wp:extent cx="167640" cy="153670"/>
                <wp:effectExtent l="0" t="0" r="3810" b="17780"/>
                <wp:wrapNone/>
                <wp:docPr id="183" name="椭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75pt;margin-top:14.6pt;height:12.1pt;width:13.2pt;z-index:-1464549376;v-text-anchor:middle;mso-width-relative:page;mso-height-relative:page;" fillcolor="#0070C0" filled="t" stroked="f" coordsize="21600,21600" o:gfxdata="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udSU7aAAAACQEAAA8AAAAAAAAAAQAgAAAAIgAAAGRycy9kb3ducmV2LnhtbFBL&#10;AQIUABQAAAAIAIdO4kBYlgDUZgIAAK8EAAAOAAAAAAAAAAEAIAAAACkBAABkcnMvZTJvRG9jLnht&#10;bFBLBQYAAAAABgAGAFkBAAABBgAAAAA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62257408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186690</wp:posOffset>
                </wp:positionV>
                <wp:extent cx="167640" cy="153670"/>
                <wp:effectExtent l="0" t="0" r="3810" b="17780"/>
                <wp:wrapNone/>
                <wp:docPr id="182" name="椭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75pt;margin-top:14.7pt;height:12.1pt;width:13.2pt;z-index:1962257408;v-text-anchor:middle;mso-width-relative:page;mso-height-relative:page;" fillcolor="#0070C0" filled="t" stroked="f" coordsize="21600,21600" o:gfxdata="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mFh19kAAAAJAQAADwAAAAAAAAABACAAAAAiAAAAZHJzL2Rvd25yZXYueG1sUEsB&#10;AhQAFAAAAAgAh07iQF2shylmAgAArwQAAA4AAAAAAAAAAQAgAAAAKAEAAGRycy9lMm9Eb2MueG1s&#10;UEsFBgAAAAAGAAYAWQEAAAAGAAAAAA=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19817728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185420</wp:posOffset>
                </wp:positionV>
                <wp:extent cx="167640" cy="153670"/>
                <wp:effectExtent l="0" t="0" r="3810" b="17780"/>
                <wp:wrapNone/>
                <wp:docPr id="181" name="椭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25pt;margin-top:14.6pt;height:12.1pt;width:13.2pt;z-index:1119817728;v-text-anchor:middle;mso-width-relative:page;mso-height-relative:page;" fillcolor="#0070C0" filled="t" stroked="f" coordsize="21600,21600" o:gfxdata="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vwqhTaAAAACQEAAA8AAAAAAAAAAQAgAAAAIgAAAGRycy9kb3ducmV2LnhtbFBL&#10;AQIUABQAAAAIAIdO4kAT5H/0ZgIAAK8EAAAOAAAAAAAAAAEAIAAAACkBAABkcnMvZTJvRG9jLnht&#10;bFBLBQYAAAAABgAGAFkBAAABBgAAAAA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62257408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186690</wp:posOffset>
                </wp:positionV>
                <wp:extent cx="167640" cy="153670"/>
                <wp:effectExtent l="0" t="0" r="3810" b="17780"/>
                <wp:wrapNone/>
                <wp:docPr id="180" name="椭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75pt;margin-top:14.7pt;height:12.1pt;width:13.2pt;z-index:1962257408;v-text-anchor:middle;mso-width-relative:page;mso-height-relative:page;" fillcolor="#0070C0" filled="t" stroked="f" coordsize="21600,21600" o:gfxdata="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ce2Xo2AAAAAkBAAAPAAAAAAAAAAEAIAAAACIAAABkcnMvZG93bnJldi54bWxQSwEC&#10;FAAUAAAACACHTuJAFt74CWYCAACvBAAADgAAAAAAAAABACAAAAAnAQAAZHJzL2Uyb0RvYy54bWxQ&#10;SwUGAAAAAAYABgBZAQAA/wUAAAAA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7088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187960</wp:posOffset>
                </wp:positionV>
                <wp:extent cx="167640" cy="153670"/>
                <wp:effectExtent l="0" t="0" r="3810" b="1778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25pt;margin-top:14.8pt;height:12.1pt;width:13.2pt;z-index:-1490270208;v-text-anchor:middle;mso-width-relative:page;mso-height-relative:page;" fillcolor="#0070C0" filled="t" stroked="f" coordsize="21600,21600" o:gfxdata="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veEpr2AAAAAgBAAAPAAAAAAAAAAEAIAAAACIAAABkcnMvZG93bnJldi54bWxQSwEC&#10;FAAUAAAACACHTuJAGL3EMmYCAACtBAAADgAAAAAAAAABACAAAAAnAQAAZHJzL2Uyb0RvYy54bWxQ&#10;SwUGAAAAAAYABgBZAQAA/wUAAAAA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804646912" behindDoc="0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-48895</wp:posOffset>
            </wp:positionV>
            <wp:extent cx="5272405" cy="661035"/>
            <wp:effectExtent l="0" t="0" r="4445" b="5715"/>
            <wp:wrapNone/>
            <wp:docPr id="1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"/>
          <w:lang w:eastAsia="zh-CN"/>
        </w:rPr>
        <w:pict>
          <v:shape id="_x0000_s1034" o:spid="_x0000_s1034" o:spt="75" alt="" type="#_x0000_t75" style="position:absolute;left:0pt;margin-left:-60pt;margin-top:17pt;height:8pt;width:10pt;z-index:-1980943360;mso-width-relative:page;mso-height-relative:page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</v:shape>
          <o:OLEObject Type="Embed" ProgID="Equation.KSEE3" ShapeID="_x0000_s1034" DrawAspect="Content" ObjectID="_1468075747" r:id="rId4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47078400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1372235</wp:posOffset>
                </wp:positionV>
                <wp:extent cx="254000" cy="140970"/>
                <wp:effectExtent l="0" t="0" r="12700" b="11430"/>
                <wp:wrapNone/>
                <wp:docPr id="171" name="椭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5pt;margin-top:108.05pt;height:11.1pt;width:20pt;z-index:-1847888896;v-text-anchor:middle;mso-width-relative:page;mso-height-relative:page;" fillcolor="#FF0000" filled="t" stroked="f" coordsize="21600,21600" o:gfxdata="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wBINdkAAAALAQAADwAAAAAAAAABACAAAAAiAAAAZHJzL2Rvd25yZXYueG1sUEsBAhQAFAAAAAgA&#10;h07iQDpYrNldAgAApAQAAA4AAAAAAAAAAQAgAAAAKAEAAGRycy9lMm9Eb2MueG1sUEsFBgAAAAAG&#10;AAYAWQEAAPc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8765158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1372235</wp:posOffset>
                </wp:positionV>
                <wp:extent cx="254000" cy="140970"/>
                <wp:effectExtent l="0" t="0" r="12700" b="11430"/>
                <wp:wrapNone/>
                <wp:docPr id="175" name="椭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5pt;margin-top:108.05pt;height:11.1pt;width:20pt;z-index:-707315712;v-text-anchor:middle;mso-width-relative:page;mso-height-relative:page;" fillcolor="#FF0000" filled="t" stroked="f" coordsize="21600,21600" o:gfxdata="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YhegrZAAAACwEAAA8AAAAAAAAAAQAgAAAAIgAAAGRycy9kb3ducmV2LnhtbFBLAQIUABQAAAAI&#10;AIdO4kAc6pkP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6656512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1370965</wp:posOffset>
                </wp:positionV>
                <wp:extent cx="254000" cy="140970"/>
                <wp:effectExtent l="0" t="0" r="12700" b="11430"/>
                <wp:wrapNone/>
                <wp:docPr id="174" name="椭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pt;margin-top:107.95pt;height:11.1pt;width:20pt;z-index:606656512;v-text-anchor:middle;mso-width-relative:page;mso-height-relative:page;" fillcolor="#FF0000" filled="t" stroked="f" coordsize="21600,21600" o:gfxdata="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sH2p/2gAAAAsBAAAPAAAAAAAAAAEAIAAAACIAAABkcnMvZG93bnJldi54bWxQSwECFAAUAAAA&#10;CACHTuJAtQWs11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87500288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1373505</wp:posOffset>
                </wp:positionV>
                <wp:extent cx="254000" cy="140970"/>
                <wp:effectExtent l="0" t="0" r="12700" b="11430"/>
                <wp:wrapNone/>
                <wp:docPr id="177" name="椭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pt;margin-top:108.15pt;height:11.1pt;width:20pt;z-index:-7467008;v-text-anchor:middle;mso-width-relative:page;mso-height-relative:page;" fillcolor="#FF0000" filled="t" stroked="f" coordsize="21600,21600" o:gfxdata="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+6LhHZAAAACwEAAA8AAAAAAAAAAQAgAAAAIgAAAGRycy9kb3ducmV2LnhtbFBLAQIUABQAAAAI&#10;AIdO4kAPM4Nk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469271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1373505</wp:posOffset>
                </wp:positionV>
                <wp:extent cx="254000" cy="140970"/>
                <wp:effectExtent l="0" t="0" r="12700" b="11430"/>
                <wp:wrapNone/>
                <wp:docPr id="178" name="椭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pt;margin-top:108.15pt;height:11.1pt;width:20pt;z-index:-1148040192;v-text-anchor:middle;mso-width-relative:page;mso-height-relative:page;" fillcolor="#FF0000" filled="t" stroked="f" coordsize="21600,21600" o:gfxdata="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+WUef2gAAAAsBAAAPAAAAAAAAAAEAIAAAACIAAABkcnMvZG93bnJldi54bWxQSwECFAAUAAAA&#10;CACHTuJAntWDdl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3295488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1368425</wp:posOffset>
                </wp:positionV>
                <wp:extent cx="254000" cy="140970"/>
                <wp:effectExtent l="0" t="0" r="12700" b="11430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pt;margin-top:107.75pt;height:11.1pt;width:20pt;z-index:1832954880;v-text-anchor:middle;mso-width-relative:page;mso-height-relative:page;" fillcolor="#FF0000" filled="t" stroked="f" coordsize="21600,21600" o:gfxdata="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E7VMD2gAAAAsBAAAPAAAAAAAAAAEAIAAAACIAAABkcnMvZG93bnJldi54bWxQSwECFAAUAAAA&#10;CACHTuJANzq2rl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33106176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1373505</wp:posOffset>
                </wp:positionV>
                <wp:extent cx="254000" cy="140970"/>
                <wp:effectExtent l="0" t="0" r="12700" b="11430"/>
                <wp:wrapNone/>
                <wp:docPr id="173" name="椭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5pt;margin-top:108.15pt;height:11.1pt;width:20pt;z-index:1133106176;v-text-anchor:middle;mso-width-relative:page;mso-height-relative:page;" fillcolor="#FF0000" filled="t" stroked="f" coordsize="21600,21600" o:gfxdata="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svnBbZAAAACwEAAA8AAAAAAAAAAQAgAAAAIgAAAGRycy9kb3ducmV2LnhtbFBLAQIUABQAAAAI&#10;AIdO4kApgbay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0650521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1378585</wp:posOffset>
                </wp:positionV>
                <wp:extent cx="254000" cy="140970"/>
                <wp:effectExtent l="0" t="0" r="12700" b="11430"/>
                <wp:wrapNone/>
                <wp:docPr id="176" name="椭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08.55pt;height:11.1pt;width:20pt;z-index:1306505216;v-text-anchor:middle;mso-width-relative:page;mso-height-relative:page;" fillcolor="#FF0000" filled="t" stroked="f" coordsize="21600,21600" o:gfxdata="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yXtIfZAAAACwEAAA8AAAAAAAAAAQAgAAAAIgAAAGRycy9kb3ducmV2LnhtbFBLAQIUABQAAAAI&#10;AIdO4kCm3La8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06353920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1379855</wp:posOffset>
                </wp:positionV>
                <wp:extent cx="254000" cy="140970"/>
                <wp:effectExtent l="0" t="0" r="12700" b="11430"/>
                <wp:wrapNone/>
                <wp:docPr id="169" name="椭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5pt;margin-top:108.65pt;height:11.1pt;width:20pt;z-index:2006353920;v-text-anchor:middle;mso-width-relative:page;mso-height-relative:page;" fillcolor="#FF0000" filled="t" stroked="f" coordsize="21600,21600" o:gfxdata="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W0Ap82gAAAAsBAAAPAAAAAAAAAAEAIAAAACIAAABkcnMvZG93bnJldi54bWxQSwECFAAUAAAA&#10;CACHTuJAlBRkAV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9238169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1374775</wp:posOffset>
                </wp:positionV>
                <wp:extent cx="254000" cy="140970"/>
                <wp:effectExtent l="0" t="0" r="12700" b="11430"/>
                <wp:wrapNone/>
                <wp:docPr id="170" name="椭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5pt;margin-top:108.25pt;height:11.1pt;width:20pt;z-index:692381696;v-text-anchor:middle;mso-width-relative:page;mso-height-relative:page;" fillcolor="#FF0000" filled="t" stroked="f" coordsize="21600,21600" o:gfxdata="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CkHztkAAAALAQAADwAAAAAAAAABACAAAAAiAAAAZHJzL2Rvd25yZXYueG1sUEsBAhQA&#10;FAAAAAgAh07iQHtBaAJjAgAArwQAAA4AAAAAAAAAAQAgAAAAKA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5932032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1384935</wp:posOffset>
                </wp:positionV>
                <wp:extent cx="254000" cy="140970"/>
                <wp:effectExtent l="0" t="0" r="12700" b="11430"/>
                <wp:wrapNone/>
                <wp:docPr id="167" name="椭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pt;margin-top:109.05pt;height:11.1pt;width:20pt;z-index:165932032;v-text-anchor:middle;mso-width-relative:page;mso-height-relative:page;" fillcolor="#FF0000" filled="t" stroked="f" coordsize="21600,21600" o:gfxdata="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5L3wvZAAAACwEAAA8AAAAAAAAAAQAgAAAAIgAAAGRycy9kb3ducmV2LnhtbFBLAQIUABQAAAAI&#10;AIdO4kCsHVHL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469271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1379855</wp:posOffset>
                </wp:positionV>
                <wp:extent cx="254000" cy="140970"/>
                <wp:effectExtent l="0" t="0" r="12700" b="11430"/>
                <wp:wrapNone/>
                <wp:docPr id="168" name="椭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5pt;margin-top:108.65pt;height:11.1pt;width:20pt;z-index:-1148040192;v-text-anchor:middle;mso-width-relative:page;mso-height-relative:page;" fillcolor="#FF0000" filled="t" stroked="f" coordsize="21600,21600" o:gfxdata="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zKTE/aAAAACwEAAA8AAAAAAAAAAQAgAAAAIgAAAGRycy9kb3ducmV2LnhtbFBLAQIUABQAAAAI&#10;AIdO4kA9+1HZXQIAAKQEAAAOAAAAAAAAAAEAIAAAACk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657807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1379855</wp:posOffset>
                </wp:positionV>
                <wp:extent cx="254000" cy="140970"/>
                <wp:effectExtent l="0" t="0" r="12700" b="11430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5pt;margin-top:108.65pt;height:11.1pt;width:20pt;z-index:865780736;v-text-anchor:middle;mso-width-relative:page;mso-height-relative:page;" fillcolor="#FF0000" filled="t" stroked="f" coordsize="21600,21600" o:gfxdata="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YSUc3aAAAACwEAAA8AAAAAAAAAAQAgAAAAIgAAAGRycy9kb3ducmV2LnhtbFBLAQIUABQAAAAI&#10;AIdO4kCZjlbyXQIAAKQEAAAOAAAAAAAAAAEAIAAAACk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46775808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1374775</wp:posOffset>
                </wp:positionV>
                <wp:extent cx="254000" cy="140970"/>
                <wp:effectExtent l="0" t="0" r="12700" b="1143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pt;margin-top:108.25pt;height:11.1pt;width:20pt;z-index:-448191488;v-text-anchor:middle;mso-width-relative:page;mso-height-relative:page;" fillcolor="#FF0000" filled="t" stroked="f" coordsize="21600,21600" o:gfxdata="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7vCNnZAAAACwEAAA8AAAAAAAAAAQAgAAAAIgAAAGRycy9kb3ducmV2LnhtbFBLAQIUABQAAAAI&#10;AIdO4kAwYWMq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06202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1374775</wp:posOffset>
                </wp:positionV>
                <wp:extent cx="254000" cy="140970"/>
                <wp:effectExtent l="0" t="0" r="12700" b="11430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pt;margin-top:108.25pt;height:11.1pt;width:20pt;z-index:-1588764672;v-text-anchor:middle;mso-width-relative:page;mso-height-relative:page;" fillcolor="#FF0000" filled="t" stroked="f" coordsize="21600,21600" o:gfxdata="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S+ltdgAAAALAQAADwAAAAAAAAABACAAAAAiAAAAZHJzL2Rvd25yZXYueG1sUEsBAhQAFAAAAAgA&#10;h07iQAhoVuBeAgAApAQAAA4AAAAAAAAAAQAgAAAAJwEAAGRycy9lMm9Eb2MueG1sUEsFBgAAAAAG&#10;AAYAWQEAAPc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17287936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2242185</wp:posOffset>
                </wp:positionV>
                <wp:extent cx="254000" cy="140970"/>
                <wp:effectExtent l="0" t="0" r="12700" b="11430"/>
                <wp:wrapNone/>
                <wp:docPr id="199" name="椭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pt;margin-top:176.55pt;height:11.1pt;width:20pt;z-index:1317287936;v-text-anchor:middle;mso-width-relative:page;mso-height-relative:page;" fillcolor="#FF0000" filled="t" stroked="f" coordsize="21600,21600" o:gfxdata="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5Fyn3ZAAAACwEAAA8AAAAAAAAAAQAgAAAAIgAAAGRycy9kb3ducmV2LnhtbFBLAQIUABQAAAAI&#10;AIdO4kCgt36G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671475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2242185</wp:posOffset>
                </wp:positionV>
                <wp:extent cx="254000" cy="140970"/>
                <wp:effectExtent l="0" t="0" r="12700" b="11430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pt;margin-top:176.55pt;height:11.1pt;width:20pt;z-index:176714752;v-text-anchor:middle;mso-width-relative:page;mso-height-relative:page;" fillcolor="#FF0000" filled="t" stroked="f" coordsize="21600,21600" o:gfxdata="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6aj89oAAAALAQAADwAAAAAAAAABACAAAAAiAAAAZHJzL2Rvd25yZXYueG1sUEsBAhQAFAAAAAgA&#10;h07iQPwS1SlcAgAApAQAAA4AAAAAAAAAAQAgAAAAKQEAAGRycy9lMm9Eb2MueG1sUEsFBgAAAAAG&#10;AAYAWQEAAPc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5770982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2237105</wp:posOffset>
                </wp:positionV>
                <wp:extent cx="254000" cy="140970"/>
                <wp:effectExtent l="0" t="0" r="12700" b="11430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pt;margin-top:176.15pt;height:11.1pt;width:20pt;z-index:-1137257472;v-text-anchor:middle;mso-width-relative:page;mso-height-relative:page;" fillcolor="#FF0000" filled="t" stroked="f" coordsize="21600,21600" o:gfxdata="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K&#10;/xQx2QAAAAsBAAAPAAAAAAAAAAEAIAAAACIAAABkcnMvZG93bnJldi54bWxQSwECFAAUAAAACACH&#10;TuJAVf3g8VwCAACkBAAADgAAAAAAAAABACAAAAAoAQAAZHJzL2Uyb0RvYy54bWxQSwUGAAAAAAYA&#10;BgBZAQAA9g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7861120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2242185</wp:posOffset>
                </wp:positionV>
                <wp:extent cx="254000" cy="140970"/>
                <wp:effectExtent l="0" t="0" r="12700" b="1143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5pt;margin-top:176.55pt;height:11.1pt;width:20pt;z-index:-1837106176;v-text-anchor:middle;mso-width-relative:page;mso-height-relative:page;" fillcolor="#FF0000" filled="t" stroked="f" coordsize="21600,21600" o:gfxdata="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rQeHrZAAAACwEAAA8AAAAAAAAAAQAgAAAAIgAAAGRycy9kb3ducmV2LnhtbFBLAQIUABQAAAAI&#10;AIdO4kDvy89C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312601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2247265</wp:posOffset>
                </wp:positionV>
                <wp:extent cx="254000" cy="140970"/>
                <wp:effectExtent l="0" t="0" r="12700" b="11430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76.95pt;height:11.1pt;width:20pt;z-index:-1663707136;v-text-anchor:middle;mso-width-relative:page;mso-height-relative:page;" fillcolor="#FF0000" filled="t" stroked="f" coordsize="21600,21600" o:gfxdata="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wa0lD2gAAAAsBAAAPAAAAAAAAAAEAIAAAACIAAABkcnMvZG93bnJldi54bWxQSwECFAAUAAAA&#10;CACHTuJARiT6ml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331108864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2248535</wp:posOffset>
                </wp:positionV>
                <wp:extent cx="254000" cy="140970"/>
                <wp:effectExtent l="0" t="0" r="12700" b="11430"/>
                <wp:wrapNone/>
                <wp:docPr id="204" name="椭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5pt;margin-top:177.05pt;height:11.1pt;width:20pt;z-index:-963858432;v-text-anchor:middle;mso-width-relative:page;mso-height-relative:page;" fillcolor="#FF0000" filled="t" stroked="f" coordsize="21600,21600" o:gfxdata="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lWfBB2gAAAAsBAAAPAAAAAAAAAAEAIAAAACIAAABkcnMvZG93bnJldi54bWxQSwECFAAUAAAA&#10;CACHTuJA2qDg/1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17136640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2243455</wp:posOffset>
                </wp:positionV>
                <wp:extent cx="254000" cy="140970"/>
                <wp:effectExtent l="0" t="0" r="12700" b="11430"/>
                <wp:wrapNone/>
                <wp:docPr id="205" name="椭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5pt;margin-top:176.65pt;height:11.1pt;width:20pt;z-index:2017136640;v-text-anchor:middle;mso-width-relative:page;mso-height-relative:page;" fillcolor="#FF0000" filled="t" stroked="f" coordsize="21600,21600" o:gfxdata="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yN2CXaAAAACwEAAA8AAAAAAAAAAQAgAAAAIgAAAGRycy9kb3ducmV2LnhtbFBL&#10;AQIUABQAAAAIAIdO4kBztXkhZgIAAK8EAAAOAAAAAAAAAAEAIAAAACkBAABkcnMvZTJvRG9jLnht&#10;bFBLBQYAAAAABgAGAFkBAAABBgAAAAA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90686976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2253615</wp:posOffset>
                </wp:positionV>
                <wp:extent cx="254000" cy="140970"/>
                <wp:effectExtent l="0" t="0" r="12700" b="11430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pt;margin-top:177.45pt;height:11.1pt;width:20pt;z-index:1490686976;v-text-anchor:middle;mso-width-relative:page;mso-height-relative:page;" fillcolor="#FF0000" filled="t" stroked="f" coordsize="21600,21600" o:gfxdata="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+HX+M2gAAAAsBAAAPAAAAAAAAAAEAIAAAACIAAABkcnMvZG93bnJldi54bWxQSwECFAAUAAAA&#10;CACHTuJAyXn6lF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671475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2248535</wp:posOffset>
                </wp:positionV>
                <wp:extent cx="254000" cy="140970"/>
                <wp:effectExtent l="0" t="0" r="12700" b="11430"/>
                <wp:wrapNone/>
                <wp:docPr id="207" name="椭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5pt;margin-top:177.05pt;height:11.1pt;width:20pt;z-index:176714752;v-text-anchor:middle;mso-width-relative:page;mso-height-relative:page;" fillcolor="#FF0000" filled="t" stroked="f" coordsize="21600,21600" o:gfxdata="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PQ7Zy2gAAAAsBAAAPAAAAAAAAAAEAIAAAACIAAABkcnMvZG93bnJldi54bWxQSwECFAAUAAAA&#10;CACHTuJAYJbPTF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9053568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2248535</wp:posOffset>
                </wp:positionV>
                <wp:extent cx="254000" cy="140970"/>
                <wp:effectExtent l="0" t="0" r="12700" b="1143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5pt;margin-top:177.05pt;height:11.1pt;width:20pt;z-index:-2104431616;v-text-anchor:middle;mso-width-relative:page;mso-height-relative:page;" fillcolor="#FF0000" filled="t" stroked="f" coordsize="21600,21600" o:gfxdata="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lm6vw2gAAAAsBAAAPAAAAAAAAAAEAIAAAACIAAABkcnMvZG93bnJldi54bWxQSwECFAAUAAAA&#10;CACHTuJA8XDPXl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76563456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2243455</wp:posOffset>
                </wp:positionV>
                <wp:extent cx="254000" cy="140970"/>
                <wp:effectExtent l="0" t="0" r="12700" b="11430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pt;margin-top:176.65pt;height:11.1pt;width:20pt;z-index:876563456;v-text-anchor:middle;mso-width-relative:page;mso-height-relative:page;" fillcolor="#FF0000" filled="t" stroked="f" coordsize="21600,21600" o:gfxdata="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y&#10;S9cy2AAAAAsBAAAPAAAAAAAAAAEAIAAAACIAAABkcnMvZG93bnJldi54bWxQSwECFAAUAAAACACH&#10;TuJAXzwHhl0CAACkBAAADgAAAAAAAAABACAAAAAnAQAAZHJzL2Uyb0RvYy54bWxQSwUGAAAAAAYA&#10;BgBZAQAA9g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309575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2243455</wp:posOffset>
                </wp:positionV>
                <wp:extent cx="254000" cy="140970"/>
                <wp:effectExtent l="0" t="0" r="12700" b="11430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pt;margin-top:176.65pt;height:11.1pt;width:20pt;z-index:-264009728;v-text-anchor:middle;mso-width-relative:page;mso-height-relative:page;" fillcolor="#FF0000" filled="t" stroked="f" coordsize="21600,21600" o:gfxdata="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Yt6XtgAAAALAQAADwAAAAAAAAABACAAAAAiAAAAZHJzL2Rvd25yZXYueG1sUEsBAhQAFAAAAAgA&#10;h07iQEzlHe1eAgAApAQAAA4AAAAAAAAAAQAgAAAAJwEAAGRycy9lMm9Eb2MueG1sUEsFBgAAAAAG&#10;AAYAWQEAAPc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1698534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2238375</wp:posOffset>
                </wp:positionV>
                <wp:extent cx="254000" cy="140970"/>
                <wp:effectExtent l="0" t="0" r="12700" b="11430"/>
                <wp:wrapNone/>
                <wp:docPr id="213" name="椭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pt;margin-top:176.25pt;height:11.1pt;width:20pt;z-index:-1577981952;v-text-anchor:middle;mso-width-relative:page;mso-height-relative:page;" fillcolor="#FF0000" filled="t" stroked="f" coordsize="21600,21600" o:gfxdata="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9n0Ki2QAAAAoBAAAPAAAAAAAAAAEAIAAAACIAAABkcnMvZG93bnJldi54bWxQSwECFAAUAAAA&#10;CACHTuJA5QooNV8CAACk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9223040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1369695</wp:posOffset>
                </wp:positionV>
                <wp:extent cx="254000" cy="140970"/>
                <wp:effectExtent l="0" t="0" r="12700" b="1143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pt;margin-top:107.85pt;height:11.1pt;width:20pt;z-index:1392230400;v-text-anchor:middle;mso-width-relative:page;mso-height-relative:page;" fillcolor="#FF0000" filled="t" stroked="f" coordsize="21600,21600" o:gfxdata="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r&#10;y58e2AAAAAoBAAAPAAAAAAAAAAEAIAAAACIAAABkcnMvZG93bnJldi54bWxQSwECFAAUAAAACACH&#10;TuJAqu1K4F0CAACiBAAADgAAAAAAAAABACAAAAAnAQAAZHJzL2Uyb0RvYy54bWxQSwUGAAAAAAYA&#10;BgBZAQAA9g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64256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4339590</wp:posOffset>
                </wp:positionV>
                <wp:extent cx="367030" cy="267335"/>
                <wp:effectExtent l="0" t="0" r="0" b="0"/>
                <wp:wrapNone/>
                <wp:docPr id="7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9.45pt;margin-top:341.7pt;height:21.05pt;width:28.9pt;z-index:-486103040;mso-width-relative:page;mso-height-relative:page;" filled="f" stroked="f" coordsize="21600,21600" o:gfxdata="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eer7zZAAAACwEAAA8AAAAAAAAAAQAg&#10;AAAAIgAAAGRycy9kb3ducmV2LnhtbFBLAQIUABQAAAAIAIdO4kAeqgGMmwEAAAs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63232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5302250</wp:posOffset>
                </wp:positionV>
                <wp:extent cx="367030" cy="267335"/>
                <wp:effectExtent l="0" t="0" r="0" b="0"/>
                <wp:wrapNone/>
                <wp:docPr id="26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5.25pt;margin-top:417.5pt;height:21.05pt;width:28.9pt;z-index:-486104064;mso-width-relative:page;mso-height-relative:page;" filled="f" stroked="f" coordsize="21600,21600" o:gfxdata="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4aqBK2QAAAAsBAAAPAAAAAAAAAAEA&#10;IAAAACIAAABkcnMvZG93bnJldi54bWxQSwECFAAUAAAACACHTuJAwra2yZwBAAA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6118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6043295</wp:posOffset>
                </wp:positionV>
                <wp:extent cx="5715" cy="330835"/>
                <wp:effectExtent l="13970" t="0" r="18415" b="1270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5.85pt;margin-top:475.85pt;height:26.05pt;width:0.45pt;z-index:-486106112;mso-width-relative:page;mso-height-relative:page;" filled="f" stroked="t" coordsize="21600,21600" o:gfxdata="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FZNDtoAAAAMAQAADwAAAAAAAAABACAA&#10;AAAiAAAAZHJzL2Rvd25yZXYueG1sUEsBAhQAFAAAAAgAh07iQNiCrwP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19200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4306570</wp:posOffset>
                </wp:positionV>
                <wp:extent cx="135890" cy="106045"/>
                <wp:effectExtent l="0" t="0" r="16510" b="8255"/>
                <wp:wrapNone/>
                <wp:docPr id="153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85pt;margin-top:339.1pt;height:8.35pt;width:10.7pt;z-index:1565619200;v-text-anchor:middle;mso-width-relative:page;mso-height-relative:page;" fillcolor="#0070C0" filled="t" stroked="f" coordsize="21600,21600" o:gfxdata="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7EcmXZAAAACwEAAA8AAAAAAAAAAQAgAAAAIgAAAGRycy9kb3ducmV2LnhtbFBLAQIUABQA&#10;AAAIAIdO4kB3qhD4YQIAAKQ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24320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4302125</wp:posOffset>
                </wp:positionV>
                <wp:extent cx="135890" cy="106045"/>
                <wp:effectExtent l="0" t="0" r="16510" b="8255"/>
                <wp:wrapNone/>
                <wp:docPr id="149" name="椭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2.7pt;margin-top:338.75pt;height:8.35pt;width:10.7pt;z-index:1565624320;v-text-anchor:middle;mso-width-relative:page;mso-height-relative:page;" fillcolor="#0070C0" filled="t" stroked="f" coordsize="21600,21600" o:gfxdata="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oEWzG2gAAAAsBAAAPAAAAAAAAAAEAIAAAACIAAABkcnMvZG93bnJldi54bWxQSwECFAAU&#10;AAAACACHTuJAyj/CS2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22272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4301490</wp:posOffset>
                </wp:positionV>
                <wp:extent cx="135890" cy="106045"/>
                <wp:effectExtent l="0" t="0" r="16510" b="8255"/>
                <wp:wrapNone/>
                <wp:docPr id="150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6pt;margin-top:338.7pt;height:8.35pt;width:10.7pt;z-index:1565622272;v-text-anchor:middle;mso-width-relative:page;mso-height-relative:page;" fillcolor="#0070C0" filled="t" stroked="f" coordsize="21600,21600" o:gfxdata="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ocHDM2gAAAAsBAAAPAAAAAAAAAAEAIAAAACIAAABkcnMvZG93bnJldi54bWxQSwECFAAU&#10;AAAACACHTuJAzZw/S2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21248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4300220</wp:posOffset>
                </wp:positionV>
                <wp:extent cx="135890" cy="106045"/>
                <wp:effectExtent l="0" t="0" r="16510" b="8255"/>
                <wp:wrapNone/>
                <wp:docPr id="151" name="椭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3.95pt;margin-top:338.6pt;height:8.35pt;width:10.7pt;z-index:1565621248;v-text-anchor:middle;mso-width-relative:page;mso-height-relative:page;" fillcolor="#0070C0" filled="t" stroked="f" coordsize="21600,21600" o:gfxdata="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C6csjaAAAACwEAAA8AAAAAAAAAAQAgAAAAIgAAAGRycy9kb3ducmV2LnhtbFBLAQIUABQA&#10;AAAIAIdO4kBkcwqT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27392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4301490</wp:posOffset>
                </wp:positionV>
                <wp:extent cx="135890" cy="106045"/>
                <wp:effectExtent l="0" t="0" r="16510" b="8255"/>
                <wp:wrapNone/>
                <wp:docPr id="152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9.9pt;margin-top:338.7pt;height:8.35pt;width:10.7pt;z-index:1565627392;v-text-anchor:middle;mso-width-relative:page;mso-height-relative:page;" fillcolor="#0070C0" filled="t" stroked="f" coordsize="21600,21600" o:gfxdata="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mGjmPZAAAACwEAAA8AAAAAAAAAAQAgAAAAIgAAAGRycy9kb3ducmV2LnhtbFBLAQIUABQA&#10;AAAIAIdO4kDeRSUgYQIAAKQ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3056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3771900</wp:posOffset>
                </wp:positionV>
                <wp:extent cx="2800985" cy="3111500"/>
                <wp:effectExtent l="6350" t="6350" r="12065" b="635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315" y="4686300"/>
                          <a:ext cx="2800985" cy="311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95pt;margin-top:297pt;height:245pt;width:220.55pt;z-index:-1490314240;v-text-anchor:middle;mso-width-relative:page;mso-height-relative:page;" fillcolor="#FFFFFF [3212]" filled="t" stroked="t" coordsize="21600,21600" o:gfxdata="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I&#10;lvCA2AAAAAwBAAAPAAAAAAAAAAEAIAAAACIAAABkcnMvZG93bnJldi54bWxQSwECFAAUAAAACACH&#10;TuJAbASsEF0CAAC3BAAADgAAAAAAAAABACAAAAAnAQAAZHJzL2Uyb0RvYy54bWxQSwUGAAAAAAYA&#10;BgBZAQAA9g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066883584" behindDoc="0" locked="0" layoutInCell="1" allowOverlap="1">
            <wp:simplePos x="0" y="0"/>
            <wp:positionH relativeFrom="column">
              <wp:posOffset>4218940</wp:posOffset>
            </wp:positionH>
            <wp:positionV relativeFrom="paragraph">
              <wp:posOffset>4029075</wp:posOffset>
            </wp:positionV>
            <wp:extent cx="5613400" cy="641350"/>
            <wp:effectExtent l="0" t="0" r="6350" b="6350"/>
            <wp:wrapNone/>
            <wp:docPr id="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1805568" behindDoc="0" locked="0" layoutInCell="1" allowOverlap="1">
                <wp:simplePos x="0" y="0"/>
                <wp:positionH relativeFrom="column">
                  <wp:posOffset>3261995</wp:posOffset>
                </wp:positionH>
                <wp:positionV relativeFrom="paragraph">
                  <wp:posOffset>5374640</wp:posOffset>
                </wp:positionV>
                <wp:extent cx="516255" cy="226060"/>
                <wp:effectExtent l="0" t="0" r="2540" b="171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4723765" y="5649595"/>
                          <a:ext cx="51625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Arial" w:hAnsi="Arial" w:cs="Arial"/>
                              </w:rPr>
                              <w:t>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5pt;margin-top:423.2pt;height:17.8pt;width:40.65pt;rotation:5898240f;z-index:-1993161728;mso-width-relative:page;mso-height-relative:page;" filled="f" stroked="f" coordsize="21600,21600" o:gfxdata="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u3snNcAAAALAQAADwAAAAAAAAABACAAAAAiAAAAZHJzL2Rvd25yZXYueG1s&#10;UEsBAhQAFAAAAAgAh07iQGwd0BkyAgAAMQQAAA4AAAAAAAAAAQAgAAAAJ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Arial" w:hAnsi="Arial" w:cs="Arial"/>
                        </w:rPr>
                        <w:t>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698662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6390640</wp:posOffset>
                </wp:positionV>
                <wp:extent cx="516255" cy="226060"/>
                <wp:effectExtent l="145415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1625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Arial" w:hAnsi="Arial" w:cs="Arial"/>
                              </w:rPr>
                              <w:t>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503.2pt;height:17.8pt;width:40.65pt;rotation:5898240f;z-index:56986624;mso-width-relative:page;mso-height-relative:page;" filled="f" stroked="f" coordsize="21600,21600" o:gfxdata="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XFQi1gAAAA0BAAAPAAAAAAAAAAEAIAAAACIAAABkcnMvZG93bnJldi54bWxQSwECFAAUAAAACACH&#10;TuJA2On8ayYCAAAlBAAADgAAAAAAAAABACAAAAAl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Arial" w:hAnsi="Arial" w:cs="Arial"/>
                        </w:rPr>
                        <w:t>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2841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6363970</wp:posOffset>
                </wp:positionV>
                <wp:extent cx="5497195" cy="19050"/>
                <wp:effectExtent l="0" t="38100" r="8255" b="19050"/>
                <wp:wrapNone/>
                <wp:docPr id="13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5080" y="6330950"/>
                          <a:ext cx="549719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6.8pt;margin-top:501.1pt;height:1.5pt;width:432.85pt;z-index:1565628416;mso-width-relative:page;mso-height-relative:page;" filled="f" stroked="t" coordsize="21600,21600" o:gfxdata="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m97HH2wAAAAwBAAAPAAAAAAAAAAEAIAAAACIAAABkcnMvZG93bnJldi54bWxQSwECFAAU&#10;AAAACACHTuJAzs5Mk+4BAACvAwAADgAAAAAAAAABACAAAAAqAQAAZHJzL2Uyb0RvYy54bWxQSwUG&#10;AAAAAAYABgBZAQAAi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804651008" behindDoc="0" locked="0" layoutInCell="1" allowOverlap="1">
            <wp:simplePos x="0" y="0"/>
            <wp:positionH relativeFrom="column">
              <wp:posOffset>485140</wp:posOffset>
            </wp:positionH>
            <wp:positionV relativeFrom="paragraph">
              <wp:posOffset>4023995</wp:posOffset>
            </wp:positionV>
            <wp:extent cx="5613400" cy="641350"/>
            <wp:effectExtent l="0" t="0" r="6350" b="635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93216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4027170</wp:posOffset>
                </wp:positionV>
                <wp:extent cx="6350" cy="2329180"/>
                <wp:effectExtent l="4445" t="0" r="8255" b="1397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9320" y="5915660"/>
                          <a:ext cx="6350" cy="2329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95pt;margin-top:317.1pt;height:183.4pt;width:0.5pt;z-index:1846793216;mso-width-relative:page;mso-height-relative:page;" filled="f" stroked="t" coordsize="21600,21600" o:gfxdata="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nsvmjYAAAADAEAAA8AAAAA&#10;AAAAAQAgAAAAIgAAAGRycy9kb3ducmV2LnhtbFBLAQIUABQAAAAIAIdO4kCIm+3t2wEAAHUDAAAO&#10;AAAAAAAAAAEAIAAAACcBAABkcnMvZTJvRG9jLnhtbFBLBQYAAAAABgAGAFkBAAB0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91624192" behindDoc="0" locked="0" layoutInCell="1" allowOverlap="1">
                <wp:simplePos x="0" y="0"/>
                <wp:positionH relativeFrom="column">
                  <wp:posOffset>4784090</wp:posOffset>
                </wp:positionH>
                <wp:positionV relativeFrom="paragraph">
                  <wp:posOffset>4309745</wp:posOffset>
                </wp:positionV>
                <wp:extent cx="135890" cy="106045"/>
                <wp:effectExtent l="0" t="0" r="16510" b="8255"/>
                <wp:wrapNone/>
                <wp:docPr id="101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4" o:spid="_x0000_s1026" o:spt="3" type="#_x0000_t3" style="position:absolute;left:0pt;margin-left:376.7pt;margin-top:339.35pt;height:8.35pt;width:10.7pt;z-index:-503343104;v-text-anchor:middle;mso-width-relative:page;mso-height-relative:page;" fillcolor="#0070C0" filled="t" stroked="f" coordsize="21600,21600" o:gfxdata="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cs1ONoAAAALAQAADwAAAAAAAAABACAAAAAiAAAAZHJzL2Rvd25yZXYueG1sUEsBAhQA&#10;FAAAAAgAh07iQH8+J2F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91640576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4304665</wp:posOffset>
                </wp:positionV>
                <wp:extent cx="135890" cy="106045"/>
                <wp:effectExtent l="0" t="0" r="16510" b="8255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2.4pt;margin-top:338.95pt;height:8.35pt;width:10.7pt;z-index:-503326720;v-text-anchor:middle;mso-width-relative:page;mso-height-relative:page;" fillcolor="#0070C0" filled="t" stroked="f" coordsize="21600,21600" o:gfxdata="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tryN12gAAAAsBAAAPAAAAAAAAAAEAIAAAACIAAABkcnMvZG93bnJldi54bWxQSwECFAAU&#10;AAAACACHTuJAMtssXW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91638528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4304030</wp:posOffset>
                </wp:positionV>
                <wp:extent cx="135890" cy="106045"/>
                <wp:effectExtent l="0" t="0" r="16510" b="825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8.3pt;margin-top:338.9pt;height:8.35pt;width:10.7pt;z-index:-503328768;v-text-anchor:middle;mso-width-relative:page;mso-height-relative:page;" fillcolor="#0070C0" filled="t" stroked="f" coordsize="21600,21600" o:gfxdata="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9dXBnZAAAACwEAAA8AAAAAAAAAAQAgAAAAIgAAAGRycy9kb3ducmV2LnhtbFBLAQIUABQA&#10;AAAIAIdO4kAHsAPgYQIAAKQ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91637504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4302760</wp:posOffset>
                </wp:positionV>
                <wp:extent cx="135890" cy="106045"/>
                <wp:effectExtent l="0" t="0" r="16510" b="8255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3.65pt;margin-top:338.8pt;height:8.35pt;width:10.7pt;z-index:-503329792;v-text-anchor:middle;mso-width-relative:page;mso-height-relative:page;" fillcolor="#0070C0" filled="t" stroked="f" coordsize="21600,21600" o:gfxdata="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30QVtkAAAALAQAADwAAAAAAAAABACAAAAAiAAAAZHJzL2Rvd25yZXYueG1sUEsBAhQAFAAA&#10;AAgAh07iQK5fNjh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57283328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4369435</wp:posOffset>
                </wp:positionV>
                <wp:extent cx="516255" cy="226060"/>
                <wp:effectExtent l="145415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1625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Arial" w:hAnsi="Arial" w:cs="Arial"/>
                              </w:rPr>
                              <w:t>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3pt;margin-top:344.05pt;height:17.8pt;width:40.65pt;rotation:5898240f;z-index:-137683968;mso-width-relative:page;mso-height-relative:page;" filled="f" stroked="f" coordsize="21600,21600" o:gfxdata="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N1vxnYAAAACwEAAA8AAAAAAAAAAQAgAAAAIgAAAGRycy9kb3ducmV2LnhtbFBLAQIUABQAAAAI&#10;AIdO4kARLxqlJgIAACc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Arial" w:hAnsi="Arial" w:cs="Arial"/>
                        </w:rPr>
                        <w:t>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32032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4315460</wp:posOffset>
                </wp:positionV>
                <wp:extent cx="135890" cy="106045"/>
                <wp:effectExtent l="0" t="0" r="16510" b="825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5.2pt;margin-top:339.8pt;height:8.35pt;width:10.7pt;z-index:-125835264;v-text-anchor:middle;mso-width-relative:page;mso-height-relative:page;" fillcolor="#0070C0" filled="t" stroked="f" coordsize="21600,21600" o:gfxdata="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vdygNoAAAALAQAADwAAAAAAAAABACAAAAAiAAAAZHJzL2Rvd25yZXYueG1sUEsBAhQAFAAA&#10;AAgAh07iQMzxF8x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23840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4310380</wp:posOffset>
                </wp:positionV>
                <wp:extent cx="135890" cy="106045"/>
                <wp:effectExtent l="0" t="0" r="16510" b="825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55pt;margin-top:339.4pt;height:8.35pt;width:10.7pt;z-index:-125843456;v-text-anchor:middle;mso-width-relative:page;mso-height-relative:page;" fillcolor="#0070C0" filled="t" stroked="f" coordsize="21600,21600" o:gfxdata="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NrfwraAAAACwEAAA8AAAAAAAAAAQAgAAAAIgAAAGRycy9kb3ducmV2LnhtbFBLAQIUABQA&#10;AAAIAIdO4kAIf8Xh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14624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4314825</wp:posOffset>
                </wp:positionV>
                <wp:extent cx="135890" cy="106045"/>
                <wp:effectExtent l="0" t="0" r="16510" b="8255"/>
                <wp:wrapNone/>
                <wp:docPr id="90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4" o:spid="_x0000_s1026" o:spt="3" type="#_x0000_t3" style="position:absolute;left:0pt;margin-left:226.7pt;margin-top:339.75pt;height:8.35pt;width:10.7pt;z-index:-125852672;v-text-anchor:middle;mso-width-relative:page;mso-height-relative:page;" fillcolor="#0070C0" filled="t" stroked="f" coordsize="21600,21600" o:gfxdata="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YW6ATbAAAACwEAAA8AAAAAAAAAAQAgAAAAIgAAAGRycy9kb3ducmV2LnhtbFBLAQIU&#10;ABQAAAAIAIdO4kAIEXVTYgIAAKMEAAAOAAAAAAAAAAEAIAAAACoBAABkcnMvZTJvRG9jLnhtbFBL&#10;BQYAAAAABgAGAFkBAAD+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3100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4309745</wp:posOffset>
                </wp:positionV>
                <wp:extent cx="135890" cy="106045"/>
                <wp:effectExtent l="0" t="0" r="16510" b="825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2.4pt;margin-top:339.35pt;height:8.35pt;width:10.7pt;z-index:-125836288;v-text-anchor:middle;mso-width-relative:page;mso-height-relative:page;" fillcolor="#0070C0" filled="t" stroked="f" coordsize="21600,21600" o:gfxdata="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kIHPTaAAAACwEAAA8AAAAAAAAAAQAgAAAAIgAAAGRycy9kb3ducmV2LnhtbFBLAQIUABQA&#10;AAAIAIdO4kBO2wTI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28960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4309110</wp:posOffset>
                </wp:positionV>
                <wp:extent cx="135890" cy="106045"/>
                <wp:effectExtent l="0" t="0" r="16510" b="825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3pt;margin-top:339.3pt;height:8.35pt;width:10.7pt;z-index:-125838336;v-text-anchor:middle;mso-width-relative:page;mso-height-relative:page;" fillcolor="#0070C0" filled="t" stroked="f" coordsize="21600,21600" o:gfxdata="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hGTnk2wAAAAsBAAAPAAAAAAAAAAEAIAAAACIAAABkcnMvZG93bnJldi54bWxQSwECFAAU&#10;AAAACACHTuJAAkhzvmACAACiBAAADgAAAAAAAAABACAAAAAq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27936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4307840</wp:posOffset>
                </wp:positionV>
                <wp:extent cx="135890" cy="106045"/>
                <wp:effectExtent l="0" t="0" r="16510" b="825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65pt;margin-top:339.2pt;height:8.35pt;width:10.7pt;z-index:-125839360;v-text-anchor:middle;mso-width-relative:page;mso-height-relative:page;" fillcolor="#0070C0" filled="t" stroked="f" coordsize="21600,21600" o:gfxdata="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vbjW2gAAAAsBAAAPAAAAAAAAAAEAIAAAACIAAABkcnMvZG93bnJldi54bWxQSwECFAAU&#10;AAAACACHTuJAxsahk2ECAACi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34080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4309110</wp:posOffset>
                </wp:positionV>
                <wp:extent cx="135890" cy="106045"/>
                <wp:effectExtent l="0" t="0" r="16510" b="825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6pt;margin-top:339.3pt;height:8.35pt;width:10.7pt;z-index:-125833216;v-text-anchor:middle;mso-width-relative:page;mso-height-relative:page;" fillcolor="#0070C0" filled="t" stroked="f" coordsize="21600,21600" o:gfxdata="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ZRMoPaAAAACwEAAA8AAAAAAAAAAQAgAAAAIgAAAGRycy9kb3ducmV2LnhtbFBLAQIUABQA&#10;AAAIAIdO4kCabpxS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25888" behindDoc="0" locked="0" layoutInCell="1" allowOverlap="1">
                <wp:simplePos x="0" y="0"/>
                <wp:positionH relativeFrom="column">
                  <wp:posOffset>1962785</wp:posOffset>
                </wp:positionH>
                <wp:positionV relativeFrom="paragraph">
                  <wp:posOffset>4314190</wp:posOffset>
                </wp:positionV>
                <wp:extent cx="135890" cy="106045"/>
                <wp:effectExtent l="0" t="0" r="16510" b="825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55pt;margin-top:339.7pt;height:8.35pt;width:10.7pt;z-index:-125841408;v-text-anchor:middle;mso-width-relative:page;mso-height-relative:page;" fillcolor="#0070C0" filled="t" stroked="f" coordsize="21600,21600" o:gfxdata="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4+gwbaAAAACwEAAA8AAAAAAAAAAQAgAAAAIgAAAGRycy9kb3ducmV2LnhtbFBLAQIUABQA&#10;AAAIAIdO4kBe4E5/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5811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4358640</wp:posOffset>
                </wp:positionV>
                <wp:extent cx="5393055" cy="3175"/>
                <wp:effectExtent l="0" t="34925" r="17145" b="38100"/>
                <wp:wrapNone/>
                <wp:docPr id="7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305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margin-left:15.4pt;margin-top:343.2pt;height:0.25pt;width:424.65pt;z-index:-486109184;mso-width-relative:page;mso-height-relative:page;" filled="f" stroked="t" coordsize="21600,21600" o:gfxdata="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xazNfZAAAACgEAAA8AAAAAAAAA&#10;AQAgAAAAIgAAAGRycy9kb3ducmV2LnhtbFBLAQIUABQAAAAIAIdO4kB97VMX1wEAAJc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4960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4315460</wp:posOffset>
                </wp:positionV>
                <wp:extent cx="135890" cy="106045"/>
                <wp:effectExtent l="0" t="0" r="16510" b="825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5pt;margin-top:339.8pt;height:8.35pt;width:10.7pt;z-index:1846824960;v-text-anchor:middle;mso-width-relative:page;mso-height-relative:page;" fillcolor="#0070C0" filled="t" stroked="f" coordsize="21600,21600" o:gfxdata="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vn4ENsAAAALAQAADwAAAAAAAAABACAAAAAiAAAAZHJzL2Rvd25yZXYueG1sUEsBAhQA&#10;FAAAAAgAh07iQAD8hShhAgAAogQAAA4AAAAAAAAAAQAgAAAAKg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676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4310380</wp:posOffset>
                </wp:positionV>
                <wp:extent cx="135890" cy="106045"/>
                <wp:effectExtent l="0" t="0" r="16510" b="825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85pt;margin-top:339.4pt;height:8.35pt;width:10.7pt;z-index:1846816768;v-text-anchor:middle;mso-width-relative:page;mso-height-relative:page;" fillcolor="#0070C0" filled="t" stroked="f" coordsize="21600,21600" o:gfxdata="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L7REHaAAAACwEAAA8AAAAAAAAAAQAgAAAAIgAAAGRycy9kb3ducmV2LnhtbFBLAQIUABQA&#10;AAAIAIdO4kAKyzN3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755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4314825</wp:posOffset>
                </wp:positionV>
                <wp:extent cx="135890" cy="106045"/>
                <wp:effectExtent l="0" t="0" r="16510" b="8255"/>
                <wp:wrapNone/>
                <wp:docPr id="71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4" o:spid="_x0000_s1026" o:spt="3" type="#_x0000_t3" style="position:absolute;left:0pt;margin-left:112pt;margin-top:339.75pt;height:8.35pt;width:10.7pt;z-index:1846807552;v-text-anchor:middle;mso-width-relative:page;mso-height-relative:page;" fillcolor="#0070C0" filled="t" stroked="f" coordsize="21600,21600" o:gfxdata="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7IIytsAAAALAQAADwAAAAAAAAABACAAAAAiAAAAZHJzL2Rvd25yZXYueG1sUEsBAhQA&#10;FAAAAAgAh07iQA9kVtdhAgAAowQAAA4AAAAAAAAAAQAgAAAAKg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3936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4309745</wp:posOffset>
                </wp:positionV>
                <wp:extent cx="135890" cy="106045"/>
                <wp:effectExtent l="0" t="0" r="16510" b="825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7pt;margin-top:339.35pt;height:8.35pt;width:10.7pt;z-index:1846823936;v-text-anchor:middle;mso-width-relative:page;mso-height-relative:page;" fillcolor="#0070C0" filled="t" stroked="f" coordsize="21600,21600" o:gfxdata="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ueGy72QAAAAsBAAAPAAAAAAAAAAEAIAAAACIAAABkcnMvZG93bnJldi54bWxQSwECFAAUAAAA&#10;CACHTuJAmNpqxF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1888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4309110</wp:posOffset>
                </wp:positionV>
                <wp:extent cx="135890" cy="106045"/>
                <wp:effectExtent l="0" t="0" r="16510" b="825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6pt;margin-top:339.3pt;height:8.35pt;width:10.7pt;z-index:1846821888;v-text-anchor:middle;mso-width-relative:page;mso-height-relative:page;" fillcolor="#0070C0" filled="t" stroked="f" coordsize="21600,21600" o:gfxdata="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JfO/e2AAAAAsBAAAPAAAAAAAAAAEAIAAAACIAAABkcnMvZG93bnJldi54bWxQSwECFAAUAAAA&#10;CACHTuJA6ZHFxm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086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4307840</wp:posOffset>
                </wp:positionV>
                <wp:extent cx="135890" cy="106045"/>
                <wp:effectExtent l="0" t="0" r="16510" b="825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8.95pt;margin-top:339.2pt;height:8.35pt;width:10.7pt;z-index:1846820864;v-text-anchor:middle;mso-width-relative:page;mso-height-relative:page;" fillcolor="#0070C0" filled="t" stroked="f" coordsize="21600,21600" o:gfxdata="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g0Lji2gAAAAsBAAAPAAAAAAAAAAEAIAAAACIAAABkcnMvZG93bnJldi54bWxQSwECFAAU&#10;AAAACACHTuJAa7vWwmECAACi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7008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4309110</wp:posOffset>
                </wp:positionV>
                <wp:extent cx="135890" cy="106045"/>
                <wp:effectExtent l="0" t="0" r="16510" b="825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9pt;margin-top:339.3pt;height:8.35pt;width:10.7pt;z-index:1846827008;v-text-anchor:middle;mso-width-relative:page;mso-height-relative:page;" fillcolor="#0070C0" filled="t" stroked="f" coordsize="21600,21600" o:gfxdata="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NI4ALZAAAACwEAAA8AAAAAAAAAAQAgAAAAIgAAAGRycy9kb3ducmV2LnhtbFBLAQIUABQA&#10;AAAIAIdO4kCesdmkYQIAAKI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8816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4314190</wp:posOffset>
                </wp:positionV>
                <wp:extent cx="135890" cy="106045"/>
                <wp:effectExtent l="0" t="0" r="16510" b="825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85pt;margin-top:339.7pt;height:8.35pt;width:10.7pt;z-index:1846818816;v-text-anchor:middle;mso-width-relative:page;mso-height-relative:page;" fillcolor="#0070C0" filled="t" stroked="f" coordsize="21600,21600" o:gfxdata="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bHB9I2AAAAAoBAAAPAAAAAAAAAAEAIAAAACIAAABkcnMvZG93bnJldi54bWxQSwECFAAUAAAA&#10;CACHTuJAe4CcdW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-108585</wp:posOffset>
                </wp:positionV>
                <wp:extent cx="10160" cy="1855470"/>
                <wp:effectExtent l="0" t="0" r="0" b="0"/>
                <wp:wrapNone/>
                <wp:docPr id="1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1.8pt;margin-top:-8.55pt;height:146.1pt;width:0.8pt;z-index:-1490275328;mso-width-relative:page;mso-height-relative:page;" filled="f" stroked="t" coordsize="21600,21600" o:gfxdata="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ya9z91wAAAAsBAAAPAAAA&#10;AAAAAAEAIAAAACIAAABkcnMvZG93bnJldi54bWxQSwECFAAUAAAACACHTuJA9NfG2N0BAACeAwAA&#10;DgAAAAAAAAABACAAAAAm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29440" behindDoc="0" locked="0" layoutInCell="1" allowOverlap="1">
                <wp:simplePos x="0" y="0"/>
                <wp:positionH relativeFrom="column">
                  <wp:posOffset>5420360</wp:posOffset>
                </wp:positionH>
                <wp:positionV relativeFrom="paragraph">
                  <wp:posOffset>6360160</wp:posOffset>
                </wp:positionV>
                <wp:extent cx="367030" cy="267335"/>
                <wp:effectExtent l="0" t="0" r="0" b="0"/>
                <wp:wrapNone/>
                <wp:docPr id="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98945" y="633984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ins w:id="0" w:author="Gilgil" w:date="2015-06-16T14:27:00Z"/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6.8pt;margin-top:500.8pt;height:21.05pt;width:28.9pt;z-index:1565629440;mso-width-relative:page;mso-height-relative:page;" filled="f" stroked="f" coordsize="21600,21600" o:gfxdata="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VJOqNkAAAANAQAA&#10;DwAAAAAAAAABACAAAAAiAAAAZHJzL2Rvd25yZXYueG1sUEsBAhQAFAAAAAgAh07iQLH6ZiOmAQAA&#10;F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ins w:id="1" w:author="Gilgil" w:date="2015-06-16T14:27:00Z"/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6128" behindDoc="0" locked="0" layoutInCell="1" allowOverlap="1">
                <wp:simplePos x="0" y="0"/>
                <wp:positionH relativeFrom="column">
                  <wp:posOffset>-1245235</wp:posOffset>
                </wp:positionH>
                <wp:positionV relativeFrom="paragraph">
                  <wp:posOffset>6217920</wp:posOffset>
                </wp:positionV>
                <wp:extent cx="1290320" cy="926465"/>
                <wp:effectExtent l="6350" t="6350" r="17780" b="19685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05pt;margin-top:489.6pt;height:72.95pt;width:101.6pt;z-index:-1490311168;v-text-anchor:middle;mso-width-relative:page;mso-height-relative:page;" fillcolor="#FFFFFF [3212]" filled="t" stroked="t" coordsize="21600,21600" o:gfxdata="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JsaKT2QAAAAsB&#10;AAAPAAAAAAAAAAEAIAAAACIAAABkcnMvZG93bnJldi54bWxQSwECFAAUAAAACACHTuJA61QZTlMC&#10;AACqBAAADgAAAAAAAAABACAAAAAo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8176" behindDoc="0" locked="0" layoutInCell="1" allowOverlap="1">
                <wp:simplePos x="0" y="0"/>
                <wp:positionH relativeFrom="column">
                  <wp:posOffset>5668645</wp:posOffset>
                </wp:positionH>
                <wp:positionV relativeFrom="paragraph">
                  <wp:posOffset>5762625</wp:posOffset>
                </wp:positionV>
                <wp:extent cx="1290320" cy="926465"/>
                <wp:effectExtent l="6350" t="6350" r="17780" b="19685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6.35pt;margin-top:453.75pt;height:72.95pt;width:101.6pt;z-index:-1490309120;v-text-anchor:middle;mso-width-relative:page;mso-height-relative:page;" fillcolor="#FFFFFF [3212]" filled="t" stroked="t" coordsize="21600,21600" o:gfxdata="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70P1PaAAAADQEA&#10;AA8AAAAAAAAAAQAgAAAAIgAAAGRycy9kb3ducmV2LnhtbFBLAQIUABQAAAAIAIdO4kDYKOGeUQIA&#10;AKoEAAAOAAAAAAAAAAEAIAAAACk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1248" behindDoc="0" locked="0" layoutInCell="1" allowOverlap="1">
                <wp:simplePos x="0" y="0"/>
                <wp:positionH relativeFrom="column">
                  <wp:posOffset>5568315</wp:posOffset>
                </wp:positionH>
                <wp:positionV relativeFrom="paragraph">
                  <wp:posOffset>1851660</wp:posOffset>
                </wp:positionV>
                <wp:extent cx="1290320" cy="926465"/>
                <wp:effectExtent l="6350" t="6350" r="17780" b="19685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11315" y="276606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8.45pt;margin-top:145.8pt;height:72.95pt;width:101.6pt;z-index:-1490306048;v-text-anchor:middle;mso-width-relative:page;mso-height-relative:page;" fillcolor="#FFFFFF [3212]" filled="t" stroked="t" coordsize="21600,21600" o:gfxdata="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/+a+02gAAAAwBAAAPAAAAAAAAAAEAIAAAACIAAABkcnMvZG93bnJldi54bWxQSwECFAAUAAAA&#10;CACHTuJAdUIu014CAAC2BAAADgAAAAAAAAABACAAAAAp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-113030</wp:posOffset>
                </wp:positionV>
                <wp:extent cx="3175" cy="2426335"/>
                <wp:effectExtent l="0" t="0" r="0" b="0"/>
                <wp:wrapNone/>
                <wp:docPr id="16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263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1.9pt;margin-top:-8.9pt;height:191.05pt;width:0.25pt;z-index:-1490275328;mso-width-relative:page;mso-height-relative:page;" filled="f" stroked="t" coordsize="21600,21600" o:gfxdata="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NziSU1gAAAAsBAAAPAAAAAAAA&#10;AAEAIAAAACIAAABkcnMvZG93bnJldi54bWxQSwECFAAUAAAACACHTuJA6H/lVdsBAACdAwAADgAA&#10;AAAAAAABACAAAAAl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4016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2302510</wp:posOffset>
                </wp:positionV>
                <wp:extent cx="407035" cy="267335"/>
                <wp:effectExtent l="0" t="0" r="0" b="0"/>
                <wp:wrapNone/>
                <wp:docPr id="130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0.45pt;margin-top:181.3pt;height:21.05pt;width:32.05pt;z-index:-1490273280;mso-width-relative:page;mso-height-relative:page;" filled="f" stroked="f" coordsize="21600,21600" o:gfxdata="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/bzYY9gAAAALAQAADwAAAAAAAAABACAA&#10;AAAiAAAAZHJzL2Rvd25yZXYueG1sUEsBAhQAFAAAAAgAh07iQMggTka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3296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2276475</wp:posOffset>
                </wp:positionV>
                <wp:extent cx="908685" cy="584835"/>
                <wp:effectExtent l="0" t="0" r="0" b="0"/>
                <wp:wrapNone/>
                <wp:docPr id="9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Phase beating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2.9pt;margin-top:179.25pt;height:46.05pt;width:71.55pt;z-index:-1490304000;mso-width-relative:page;mso-height-relative:page;" filled="f" stroked="f" coordsize="21600,21600" o:gfxdata="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qWreXYAAAACwEAAA8AAAAAAAAAAQAg&#10;AAAAIgAAAGRycy9kb3ducmV2LnhtbFBLAQIUABQAAAAIAIdO4kCMo8+MnAEAAAs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Phase beating indication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06F44"/>
    <w:rsid w:val="02123B37"/>
    <w:rsid w:val="049350B1"/>
    <w:rsid w:val="12ED1007"/>
    <w:rsid w:val="167236A4"/>
    <w:rsid w:val="1A115080"/>
    <w:rsid w:val="1ACD24A1"/>
    <w:rsid w:val="20620460"/>
    <w:rsid w:val="26806F44"/>
    <w:rsid w:val="2A9261A7"/>
    <w:rsid w:val="2E07561E"/>
    <w:rsid w:val="31B67602"/>
    <w:rsid w:val="4EC65240"/>
    <w:rsid w:val="575723CD"/>
    <w:rsid w:val="5A0A1D35"/>
    <w:rsid w:val="60846576"/>
    <w:rsid w:val="6BB17374"/>
    <w:rsid w:val="731F6130"/>
    <w:rsid w:val="75235F3C"/>
    <w:rsid w:val="79290778"/>
    <w:rsid w:val="79772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image" Target="media/image25.png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png"/><Relationship Id="rId47" Type="http://schemas.openxmlformats.org/officeDocument/2006/relationships/image" Target="media/image22.png"/><Relationship Id="rId46" Type="http://schemas.openxmlformats.org/officeDocument/2006/relationships/image" Target="media/image21.png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49"/>
    <customShpInfo spid="_x0000_s1048"/>
    <customShpInfo spid="_x0000_s1027"/>
    <customShpInfo spid="_x0000_s1032"/>
    <customShpInfo spid="_x0000_s1028"/>
    <customShpInfo spid="_x0000_s1046"/>
    <customShpInfo spid="_x0000_s1045"/>
    <customShpInfo spid="_x0000_s1033"/>
    <customShpInfo spid="_x0000_s1030"/>
    <customShpInfo spid="_x0000_s1029"/>
    <customShpInfo spid="_x0000_s1031"/>
    <customShpInfo spid="_x0000_s1044"/>
    <customShpInfo spid="_x0000_s1040"/>
    <customShpInfo spid="_x0000_s1043"/>
    <customShpInfo spid="_x0000_s1041"/>
    <customShpInfo spid="_x0000_s1042"/>
    <customShpInfo spid="_x0000_s1039"/>
    <customShpInfo spid="_x0000_s1035"/>
    <customShpInfo spid="_x0000_s1037"/>
    <customShpInfo spid="_x0000_s1036"/>
    <customShpInfo spid="_x0000_s1038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2016-11-30T18:59:00Z</dcterms:created>
  <dc:creator>Gilgil</dc:creator>
  <cp:lastModifiedBy>Gilgil</cp:lastModifiedBy>
  <dcterms:modified xsi:type="dcterms:W3CDTF">2017-06-14T16:37:07Z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
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rPr>
          <w:rFonts w:hint="eastAsia" w:eastAsia="SimSun"/>
          <w:position w:val="-20"/>
          <w:lang w:val="en-US" w:eastAsia="zh-CN"/>
        </w:rPr>
        <w:pict>
          <v:shape id="_x0000_s1290" o:spid="_x0000_s1290" o:spt="75" type="#_x0000_t75" style="position:absolute;left:0pt;margin-left:-46.05pt;margin-top:11pt;height:18.85pt;width:31.8pt;z-index:-17952102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5" o:title=""/>
            <o:lock v:ext="edit" aspectratio="t"/>
          </v:shape>
          <o:OLEObject Type="Embed" ProgID="Equation.KSEE3" ShapeID="_x0000_s1290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9" o:spid="_x0000_s1289" o:spt="75" type="#_x0000_t75" style="position:absolute;left:0pt;margin-left:-8.2pt;margin-top:18.2pt;height:6pt;width:8pt;z-index:1526906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9" DrawAspect="Content" ObjectID="_1468075726" r:id="rId6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91" o:spid="_x0000_s1291" o:spt="75" type="#_x0000_t75" style="position:absolute;left:0pt;margin-left:-73.4pt;margin-top:16.45pt;height:19.85pt;width:34.9pt;z-index:-70524825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9" o:title=""/>
            <o:lock v:ext="edit" aspectratio="t"/>
          </v:shape>
          <o:OLEObject Type="Embed" ProgID="Equation.KSEE3" ShapeID="_x0000_s1291" DrawAspect="Content" ObjectID="_1468075727" r:id="rId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3" o:spid="_x0000_s1293" o:spt="75" type="#_x0000_t75" style="position:absolute;left:0pt;margin-left:-28.45pt;margin-top:14.7pt;height:20.2pt;width:31.8pt;z-index:-141053440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1" o:title=""/>
            <o:lock v:ext="edit" aspectratio="t"/>
          </v:shape>
          <o:OLEObject Type="Embed" ProgID="Equation.KSEE3" ShapeID="_x0000_s1293" DrawAspect="Content" ObjectID="_1468075728" r:id="rId1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6.6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25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187960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pt;margin-top:14.8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172085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3pt;margin-top:13.55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6.2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190500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76.2pt;margin-top:15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192405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35.8pt;margin-top:15.15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177165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5pt;margin-top:13.95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139065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 w:eastAsia="SimSun"/>
          <w:position w:val="-2"/>
          <w:lang w:eastAsia="zh-CN"/>
        </w:rPr>
        <w:pict>
          <v:shape id="_x0000_s1292" o:spid="_x0000_s1292" o:spt="75" type="#_x0000_t75" style="position:absolute;left:0pt;margin-left:-36.75pt;margin-top:2.7pt;height:6pt;width:8pt;z-index:11860172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2" DrawAspect="Content" ObjectID="_1468075729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1.7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zHGB9YAAAAKAQAADwAAAAAAAAABACAAAAAiAAAAZHJzL2Rvd25yZXYueG1sUEsBAhQAFAAA&#10;AAgAh07iQF3Q3WBjAgAAqQ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SimSun"/>
          <w:lang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4" o:spid="_x0000_s1294" o:spt="75" alt="" type="#_x0000_t75" style="position:absolute;left:0pt;margin-left:-80.25pt;margin-top:14.3pt;height:13pt;width:14.25pt;z-index:95432499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294" DrawAspect="Content" ObjectID="_1468075730" r:id="rId1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6" o:spid="_x0000_s1296" o:spt="75" type="#_x0000_t75" style="position:absolute;left:0pt;margin-left:-22.7pt;margin-top:17.75pt;height:6pt;width:8pt;z-index:144388608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6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5" o:spid="_x0000_s1295" o:spt="75" type="#_x0000_t75" style="position:absolute;left:0pt;margin-left:-62.45pt;margin-top:12.05pt;height:18.85pt;width:35.3pt;z-index:28574617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8" o:title=""/>
            <o:lock v:ext="edit" aspectratio="t"/>
          </v:shape>
          <o:OLEObject Type="Embed" ProgID="Equation.KSEE3" ShapeID="_x0000_s1295" DrawAspect="Content" ObjectID="_1468075732" r:id="rId1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31750</wp:posOffset>
                </wp:positionV>
                <wp:extent cx="407035" cy="26733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pt;margin-top:2.5pt;height:21.05pt;width:32.0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8" o:spid="_x0000_s1298" o:spt="75" type="#_x0000_t75" style="position:absolute;left:0pt;margin-left:-36.2pt;margin-top:14pt;height:20.2pt;width:35.35pt;z-index:-137644544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0" o:title=""/>
            <o:lock v:ext="edit" aspectratio="t"/>
          </v:shape>
          <o:OLEObject Type="Embed" ProgID="Equation.KSEE3" ShapeID="_x0000_s1298" DrawAspect="Content" ObjectID="_1468075733" r:id="rId19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9" o:spid="_x0000_s1299" o:spt="75" type="#_x0000_t75" style="position:absolute;left:0pt;margin-left:-44.5pt;margin-top:21.6pt;height:6pt;width:8pt;z-index:1526906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9" DrawAspect="Content" ObjectID="_1468075734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0" o:spid="_x0000_s1300" o:spt="75" alt="" type="#_x0000_t75" style="position:absolute;left:0pt;margin-left:2.75pt;margin-top:16.6pt;height:13pt;width:14.25pt;z-index:31508480;mso-width-relative:page;mso-height-relative:page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  <o:OLEObject Type="Embed" ProgID="Equation.KSEE3" ShapeID="_x0000_s1300" DrawAspect="Content" ObjectID="_1468075735" r:id="rId2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7" o:spid="_x0000_s1297" o:spt="75" type="#_x0000_t75" style="position:absolute;left:0pt;margin-left:-84.4pt;margin-top:14.45pt;height:19.85pt;width:38.8pt;z-index:-6711592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5" o:title=""/>
            <o:lock v:ext="edit" aspectratio="t"/>
          </v:shape>
          <o:OLEObject Type="Embed" ProgID="Equation.KSEE3" ShapeID="_x0000_s1297" DrawAspect="Content" ObjectID="_1468075736" r:id="rId24">
            <o:LockedField>false</o:LockedField>
          </o:OLEObject>
        </w:pict>
      </w: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5" DrawAspect="Content" ObjectID="_1468075737" r:id="rId27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</w:p>
    <w:p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type="#_x0000_t75" style="position:absolute;left:0pt;margin-left:363.15pt;margin-top:472.85pt;height:21pt;width:54.0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281" DrawAspect="Content" ObjectID="_1468075738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202pt;margin-top:472.2pt;height:23.05pt;width:59.35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227" DrawAspect="Content" ObjectID="_1468075739" r:id="rId3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type="#_x0000_t75" style="position:absolute;left:0pt;margin-left:37.4pt;margin-top:469.85pt;height:23.2pt;width:59.7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282" DrawAspect="Content" ObjectID="_1468075740" r:id="rId35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type="#_x0000_t75" style="position:absolute;left:0pt;margin-left:-26.45pt;margin-top:436.7pt;height:6pt;width:8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7" DrawAspect="Content" ObjectID="_1468075741" r:id="rId3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-16pt;margin-top:430.85pt;height:17.1pt;width:13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9" o:title=""/>
            <o:lock v:ext="edit" aspectratio="t"/>
          </v:shape>
          <o:OLEObject Type="Embed" ProgID="Equation.KSEE3" ShapeID="_x0000_s1265" DrawAspect="Content" ObjectID="_1468075742" r:id="rId3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type="#_x0000_t75" style="position:absolute;left:0pt;margin-left:-46pt;margin-top:431.5pt;height:16.2pt;width:17.4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1" o:title=""/>
            <o:lock v:ext="edit" aspectratio="t"/>
          </v:shape>
          <o:OLEObject Type="Embed" ProgID="Equation.KSEE3" ShapeID="_x0000_s1278" DrawAspect="Content" ObjectID="_1468075743" r:id="rId4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type="#_x0000_t75" style="position:absolute;left:0pt;margin-left:-11.45pt;margin-top:371.1pt;height:6pt;width:8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6" DrawAspect="Content" ObjectID="_1468075744" r:id="rId4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-1.15pt;margin-top:366.05pt;height:16.9pt;width:14.15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4" o:title=""/>
            <o:lock v:ext="edit" aspectratio="t"/>
          </v:shape>
          <o:OLEObject Type="Embed" ProgID="Equation.KSEE3" ShapeID="_x0000_s1264" DrawAspect="Content" ObjectID="_1468075745" r:id="rId43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4.35pt;margin-top:17.2pt;height:21pt;width:32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</v:shape>
          <o:OLEObject Type="Embed" ProgID="Equation.KSEE3" ShapeID="_x0000_s1268" DrawAspect="Content" ObjectID="_1468075746" r:id="rId4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type="#_x0000_t75" style="position:absolute;left:0pt;margin-left:-30.4pt;margin-top:365.8pt;height:16.55pt;width:17.8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9" o:title=""/>
            <o:lock v:ext="edit" aspectratio="t"/>
          </v:shape>
          <o:OLEObject Type="Embed" ProgID="Equation.KSEE3" ShapeID="_x0000_s1277" DrawAspect="Content" ObjectID="_1468075747" r:id="rId4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99.35pt;margin-top:400.15pt;height:20.9pt;width:20.8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</v:shape>
          <o:OLEObject Type="Embed" ProgID="Equation.KSEE3" ShapeID="_x0000_s1263" DrawAspect="Content" ObjectID="_1468075748" r:id="rId5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186690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5.55pt;margin-top:14.7pt;height:25.75pt;width:105.75pt;z-index:111078400;mso-width-relative:page;mso-height-relative:page;" filled="f" stroked="f" coordsize="21600,21600" o:gfxdata="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BqDP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</v:shape>
          <o:OLEObject Type="Embed" ProgID="Equation.KSEE3" ShapeID="_x0000_s1280" DrawAspect="Content" ObjectID="_1468075749" r:id="rId5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</v:shape>
          <o:OLEObject Type="Embed" ProgID="Equation.KSEE3" ShapeID="_x0000_s1279" DrawAspect="Content" ObjectID="_1468075750" r:id="rId5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</v:shape>
          <o:OLEObject Type="Embed" ProgID="Equation.KSEE3" ShapeID="_x0000_s1223" DrawAspect="Content" ObjectID="_1468075751" r:id="rId55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8" o:title=""/>
            <o:lock v:ext="edit" aspectratio="t"/>
          </v:shape>
          <o:OLEObject Type="Embed" ProgID="Equation.KSEE3" ShapeID="_x0000_s1232" DrawAspect="Content" ObjectID="_1468075752" r:id="rId5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0" o:title=""/>
            <o:lock v:ext="edit" aspectratio="t"/>
          </v:shape>
          <o:OLEObject Type="Embed" ProgID="Equation.KSEE3" ShapeID="_x0000_s1231" DrawAspect="Content" ObjectID="_1468075753" r:id="rId5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2" o:title=""/>
            <o:lock v:ext="edit" aspectratio="t"/>
          </v:shape>
          <o:OLEObject Type="Embed" ProgID="Equation.KSEE3" ShapeID="_x0000_s1247" DrawAspect="Content" ObjectID="_1468075754" r:id="rId6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4" o:title=""/>
            <o:lock v:ext="edit" aspectratio="t"/>
          </v:shape>
          <o:OLEObject Type="Embed" ProgID="Equation.KSEE3" ShapeID="_x0000_s1272" DrawAspect="Content" ObjectID="_1468075755" r:id="rId6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16.35pt;width:17.35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6" o:title=""/>
            <o:lock v:ext="edit" aspectratio="t"/>
          </v:shape>
          <o:OLEObject Type="Embed" ProgID="Equation.KSEE3" ShapeID="_x0000_s1260" DrawAspect="Content" ObjectID="_1468075756" r:id="rId6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16pt;width:16.9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8" o:title=""/>
            <o:lock v:ext="edit" aspectratio="t"/>
          </v:shape>
          <o:OLEObject Type="Embed" ProgID="Equation.KSEE3" ShapeID="_x0000_s1258" DrawAspect="Content" ObjectID="_1468075757" r:id="rId6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98.1pt;margin-top:327.7pt;height:26.55pt;width:30.8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</v:shape>
          <o:OLEObject Type="Embed" ProgID="Equation.KSEE3" ShapeID="_x0000_s1262" DrawAspect="Content" ObjectID="_1468075758" r:id="rId6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1DA33CAE"/>
    <w:rsid w:val="20877D5C"/>
    <w:rsid w:val="21580763"/>
    <w:rsid w:val="22BD4710"/>
    <w:rsid w:val="28052DAE"/>
    <w:rsid w:val="283E769B"/>
    <w:rsid w:val="287B6F87"/>
    <w:rsid w:val="28F8541A"/>
    <w:rsid w:val="2BC12107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A3E033A"/>
    <w:rsid w:val="5BF01BA4"/>
    <w:rsid w:val="603369D9"/>
    <w:rsid w:val="608D62CB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png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png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png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90"/>
    <customShpInfo spid="_x0000_s1289"/>
    <customShpInfo spid="_x0000_s1291"/>
    <customShpInfo spid="_x0000_s1293"/>
    <customShpInfo spid="_x0000_s1026" textRotate="1"/>
    <customShpInfo spid="_x0000_s1292"/>
    <customShpInfo spid="_x0000_s1294"/>
    <customShpInfo spid="_x0000_s1296"/>
    <customShpInfo spid="_x0000_s1295"/>
    <customShpInfo spid="_x0000_s1298"/>
    <customShpInfo spid="_x0000_s1299"/>
    <customShpInfo spid="_x0000_s1300"/>
    <customShpInfo spid="_x0000_s1297"/>
    <customShpInfo spid="_x0000_s1281"/>
    <customShpInfo spid="_x0000_s1227"/>
    <customShpInfo spid="_x0000_s1282"/>
    <customShpInfo spid="_x0000_s1287"/>
    <customShpInfo spid="_x0000_s1265"/>
    <customShpInfo spid="_x0000_s1278"/>
    <customShpInfo spid="_x0000_s1286"/>
    <customShpInfo spid="_x0000_s1264"/>
    <customShpInfo spid="_x0000_s1268"/>
    <customShpInfo spid="_x0000_s1277"/>
    <customShpInfo spid="_x0000_s1263"/>
    <customShpInfo spid="_x0000_s1193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58"/>
    <customShpInfo spid="_x0000_s1262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2017-06-13T10:15:46Z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